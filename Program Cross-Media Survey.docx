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D7EA7" w14:textId="77777777" w:rsidR="000E6E3F" w:rsidRPr="00D9466B" w:rsidRDefault="000E6E3F" w:rsidP="000E6E3F">
      <w:pPr>
        <w:pStyle w:val="Title"/>
        <w:ind w:left="-480" w:right="-240"/>
        <w:rPr>
          <w:rFonts w:ascii="Century Gothic" w:hAnsi="Century Gothic"/>
          <w:sz w:val="20"/>
          <w:szCs w:val="20"/>
          <w:lang w:val="en-US"/>
        </w:rPr>
      </w:pPr>
    </w:p>
    <w:p w14:paraId="2C209DE4" w14:textId="77777777" w:rsidR="000E6E3F" w:rsidRPr="00D9466B" w:rsidRDefault="000E6E3F" w:rsidP="000E6E3F">
      <w:pPr>
        <w:pStyle w:val="Title"/>
        <w:ind w:left="-480" w:right="-240"/>
        <w:rPr>
          <w:rFonts w:ascii="Century Gothic" w:hAnsi="Century Gothic"/>
          <w:sz w:val="20"/>
          <w:szCs w:val="20"/>
          <w:lang w:val="en-US"/>
        </w:rPr>
      </w:pPr>
    </w:p>
    <w:p w14:paraId="7A5609C5" w14:textId="6C3A2302" w:rsidR="000E6E3F" w:rsidRPr="007A1A2A" w:rsidRDefault="006B4616" w:rsidP="00CF3A82">
      <w:pPr>
        <w:pStyle w:val="Title"/>
        <w:ind w:right="-240"/>
        <w:rPr>
          <w:rFonts w:ascii="Century Gothic" w:hAnsi="Century Gothic"/>
          <w:sz w:val="20"/>
          <w:szCs w:val="20"/>
          <w:lang w:val="en-US"/>
        </w:rPr>
      </w:pPr>
      <w:proofErr w:type="spellStart"/>
      <w:r>
        <w:rPr>
          <w:rFonts w:ascii="Century Gothic" w:hAnsi="Century Gothic"/>
          <w:sz w:val="20"/>
          <w:szCs w:val="20"/>
          <w:lang w:val="en-US"/>
        </w:rPr>
        <w:t>BrandX</w:t>
      </w:r>
      <w:proofErr w:type="spellEnd"/>
      <w:r w:rsidR="005D6D3F" w:rsidRPr="007A1A2A">
        <w:rPr>
          <w:rFonts w:ascii="Century Gothic" w:hAnsi="Century Gothic"/>
          <w:sz w:val="20"/>
          <w:szCs w:val="20"/>
          <w:lang w:val="en-US"/>
        </w:rPr>
        <w:t xml:space="preserve"> </w:t>
      </w:r>
      <w:proofErr w:type="spellStart"/>
      <w:r>
        <w:rPr>
          <w:rFonts w:ascii="Century Gothic" w:hAnsi="Century Gothic"/>
          <w:sz w:val="20"/>
          <w:szCs w:val="20"/>
          <w:lang w:val="en-US"/>
        </w:rPr>
        <w:t>ProgramY</w:t>
      </w:r>
      <w:proofErr w:type="spellEnd"/>
      <w:r w:rsidR="005D6D3F" w:rsidRPr="007A1A2A">
        <w:rPr>
          <w:rFonts w:ascii="Century Gothic" w:hAnsi="Century Gothic"/>
          <w:sz w:val="20"/>
          <w:szCs w:val="20"/>
          <w:lang w:val="en-US"/>
        </w:rPr>
        <w:t xml:space="preserve"> Program </w:t>
      </w:r>
      <w:r w:rsidR="000E6E3F" w:rsidRPr="007A1A2A">
        <w:rPr>
          <w:rFonts w:ascii="Century Gothic" w:hAnsi="Century Gothic"/>
          <w:sz w:val="20"/>
          <w:szCs w:val="20"/>
          <w:lang w:val="en-US"/>
        </w:rPr>
        <w:t>Cross-Media Survey</w:t>
      </w:r>
      <w:r w:rsidR="005D6D3F" w:rsidRPr="007A1A2A">
        <w:rPr>
          <w:rFonts w:ascii="Century Gothic" w:hAnsi="Century Gothic"/>
          <w:sz w:val="20"/>
          <w:szCs w:val="20"/>
          <w:lang w:val="en-US"/>
        </w:rPr>
        <w:t xml:space="preserve"> Draft</w:t>
      </w:r>
    </w:p>
    <w:p w14:paraId="51C1B184" w14:textId="77777777" w:rsidR="00CF3A82" w:rsidRPr="007A1A2A" w:rsidRDefault="00CF3A82" w:rsidP="00CF3A82">
      <w:pPr>
        <w:pStyle w:val="Title"/>
        <w:ind w:left="-480" w:right="-240"/>
        <w:jc w:val="left"/>
        <w:rPr>
          <w:rFonts w:ascii="Century Gothic" w:hAnsi="Century Gothic"/>
          <w:sz w:val="20"/>
          <w:szCs w:val="20"/>
          <w:lang w:val="en-US"/>
        </w:rPr>
      </w:pPr>
    </w:p>
    <w:p w14:paraId="581D3995" w14:textId="77777777" w:rsidR="00694551" w:rsidRPr="007A1A2A" w:rsidRDefault="00694551" w:rsidP="00694551">
      <w:pPr>
        <w:rPr>
          <w:rFonts w:ascii="Century Gothic" w:hAnsi="Century Gothic" w:cs="Arial"/>
          <w:sz w:val="20"/>
          <w:szCs w:val="20"/>
        </w:rPr>
      </w:pPr>
      <w:r w:rsidRPr="007A1A2A">
        <w:rPr>
          <w:rFonts w:ascii="Century Gothic" w:hAnsi="Century Gothic" w:cs="Arial"/>
          <w:sz w:val="20"/>
          <w:szCs w:val="20"/>
        </w:rPr>
        <w:t>S1</w:t>
      </w:r>
      <w:r w:rsidRPr="007A1A2A">
        <w:rPr>
          <w:rFonts w:ascii="Century Gothic" w:hAnsi="Century Gothic"/>
          <w:sz w:val="24"/>
          <w:szCs w:val="24"/>
          <w:lang w:val="en-US"/>
        </w:rPr>
        <w:t xml:space="preserve">. </w:t>
      </w:r>
      <w:r w:rsidRPr="007A1A2A">
        <w:rPr>
          <w:rFonts w:ascii="Century Gothic" w:hAnsi="Century Gothic" w:cs="Arial"/>
          <w:sz w:val="20"/>
          <w:szCs w:val="20"/>
        </w:rPr>
        <w:t>Which of the following best describes the device (computer, smartphone, tablet)</w:t>
      </w:r>
      <w:r w:rsidR="008B2264" w:rsidRPr="007A1A2A">
        <w:rPr>
          <w:rFonts w:ascii="Century Gothic" w:hAnsi="Century Gothic" w:cs="Arial"/>
          <w:sz w:val="20"/>
          <w:szCs w:val="20"/>
        </w:rPr>
        <w:t xml:space="preserve"> </w:t>
      </w:r>
      <w:proofErr w:type="gramStart"/>
      <w:r w:rsidRPr="007A1A2A">
        <w:rPr>
          <w:rFonts w:ascii="Century Gothic" w:hAnsi="Century Gothic" w:cs="Arial"/>
          <w:sz w:val="20"/>
          <w:szCs w:val="20"/>
        </w:rPr>
        <w:t>you’re</w:t>
      </w:r>
      <w:proofErr w:type="gramEnd"/>
      <w:r w:rsidRPr="007A1A2A">
        <w:rPr>
          <w:rFonts w:ascii="Century Gothic" w:hAnsi="Century Gothic" w:cs="Arial"/>
          <w:sz w:val="20"/>
          <w:szCs w:val="20"/>
        </w:rPr>
        <w:t xml:space="preserve"> currently using? </w:t>
      </w:r>
    </w:p>
    <w:p w14:paraId="7436F4A6" w14:textId="77777777" w:rsidR="00694551" w:rsidRPr="007A1A2A" w:rsidRDefault="00694551" w:rsidP="00694551">
      <w:pPr>
        <w:rPr>
          <w:rFonts w:ascii="Century Gothic" w:hAnsi="Century Gothic"/>
          <w:sz w:val="24"/>
          <w:szCs w:val="24"/>
          <w:lang w:val="en-US"/>
        </w:rPr>
      </w:pPr>
      <w:r w:rsidRPr="007A1A2A">
        <w:rPr>
          <w:rFonts w:ascii="Century Gothic" w:hAnsi="Century Gothic" w:cs="Arial"/>
          <w:sz w:val="20"/>
          <w:szCs w:val="20"/>
        </w:rPr>
        <w:t>SC</w:t>
      </w:r>
      <w:r w:rsidRPr="007A1A2A">
        <w:rPr>
          <w:rFonts w:ascii="Century Gothic" w:hAnsi="Century Gothic"/>
          <w:sz w:val="24"/>
          <w:szCs w:val="24"/>
          <w:lang w:val="en-US"/>
        </w:rPr>
        <w:t xml:space="preserve"> </w:t>
      </w:r>
    </w:p>
    <w:p w14:paraId="7B54773E" w14:textId="77777777" w:rsidR="00694551" w:rsidRPr="007A1A2A" w:rsidRDefault="00694551" w:rsidP="00BF1A2C">
      <w:pPr>
        <w:pStyle w:val="ListParagraph"/>
        <w:numPr>
          <w:ilvl w:val="0"/>
          <w:numId w:val="30"/>
        </w:numPr>
        <w:rPr>
          <w:rFonts w:ascii="Century Gothic" w:eastAsiaTheme="minorHAnsi" w:hAnsi="Century Gothic" w:cs="Arial"/>
          <w:sz w:val="20"/>
          <w:szCs w:val="20"/>
        </w:rPr>
      </w:pPr>
      <w:r w:rsidRPr="007A1A2A">
        <w:rPr>
          <w:rFonts w:ascii="Century Gothic" w:eastAsiaTheme="minorHAnsi" w:hAnsi="Century Gothic" w:cs="Arial"/>
          <w:sz w:val="20"/>
          <w:szCs w:val="20"/>
        </w:rPr>
        <w:t>Only I use it</w:t>
      </w:r>
    </w:p>
    <w:p w14:paraId="726F77F0" w14:textId="77777777" w:rsidR="00694551" w:rsidRPr="007A1A2A" w:rsidRDefault="00694551" w:rsidP="00BF1A2C">
      <w:pPr>
        <w:pStyle w:val="ListParagraph"/>
        <w:numPr>
          <w:ilvl w:val="0"/>
          <w:numId w:val="30"/>
        </w:numPr>
        <w:rPr>
          <w:rFonts w:ascii="Century Gothic" w:eastAsiaTheme="minorHAnsi" w:hAnsi="Century Gothic" w:cs="Arial"/>
          <w:sz w:val="20"/>
          <w:szCs w:val="20"/>
        </w:rPr>
      </w:pPr>
      <w:r w:rsidRPr="007A1A2A">
        <w:rPr>
          <w:rFonts w:ascii="Century Gothic" w:eastAsiaTheme="minorHAnsi" w:hAnsi="Century Gothic" w:cs="Arial"/>
          <w:sz w:val="20"/>
          <w:szCs w:val="20"/>
        </w:rPr>
        <w:t>I mostly use it, but sometimes share it</w:t>
      </w:r>
    </w:p>
    <w:p w14:paraId="39591A1D" w14:textId="77777777" w:rsidR="00694551" w:rsidRPr="007A1A2A" w:rsidRDefault="00694551" w:rsidP="00BF1A2C">
      <w:pPr>
        <w:pStyle w:val="ListParagraph"/>
        <w:numPr>
          <w:ilvl w:val="0"/>
          <w:numId w:val="30"/>
        </w:numPr>
        <w:rPr>
          <w:rFonts w:ascii="Century Gothic" w:eastAsia="Times New Roman" w:hAnsi="Century Gothic" w:cs="Segoe UI"/>
          <w:b/>
          <w:bCs/>
          <w:color w:val="FF0000"/>
          <w:sz w:val="20"/>
          <w:szCs w:val="20"/>
          <w:bdr w:val="none" w:sz="0" w:space="0" w:color="auto" w:frame="1"/>
        </w:rPr>
      </w:pPr>
      <w:r w:rsidRPr="007A1A2A">
        <w:rPr>
          <w:rFonts w:ascii="Century Gothic" w:eastAsiaTheme="minorHAnsi" w:hAnsi="Century Gothic" w:cs="Arial"/>
          <w:sz w:val="20"/>
          <w:szCs w:val="20"/>
        </w:rPr>
        <w:t>It is a shared device/terminal with no primary user</w:t>
      </w:r>
      <w:r w:rsidRPr="007A1A2A">
        <w:rPr>
          <w:rFonts w:ascii="Century Gothic" w:hAnsi="Century Gothic"/>
          <w:sz w:val="24"/>
          <w:szCs w:val="24"/>
          <w:lang w:val="en-US"/>
        </w:rPr>
        <w:t xml:space="preserve"> </w:t>
      </w:r>
      <w:r w:rsidRPr="007A1A2A">
        <w:rPr>
          <w:rFonts w:ascii="Century Gothic" w:eastAsia="Times New Roman" w:hAnsi="Century Gothic" w:cs="Segoe UI"/>
          <w:b/>
          <w:bCs/>
          <w:color w:val="FF0000"/>
          <w:sz w:val="20"/>
          <w:szCs w:val="20"/>
          <w:bdr w:val="none" w:sz="0" w:space="0" w:color="auto" w:frame="1"/>
        </w:rPr>
        <w:t>[TERMINATE]</w:t>
      </w:r>
    </w:p>
    <w:p w14:paraId="2A4BA1FA" w14:textId="77777777" w:rsidR="000E6E3F" w:rsidRPr="007A1A2A" w:rsidRDefault="00CF3A82" w:rsidP="00CF3A8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ASK ALL</w:t>
      </w:r>
    </w:p>
    <w:p w14:paraId="3291CCB0" w14:textId="77777777" w:rsidR="00AE751E" w:rsidRPr="007A1A2A" w:rsidRDefault="000E6E3F" w:rsidP="000E6E3F">
      <w:pPr>
        <w:tabs>
          <w:tab w:val="left" w:pos="0"/>
        </w:tabs>
        <w:rPr>
          <w:rFonts w:ascii="Century Gothic" w:hAnsi="Century Gothic" w:cs="Arial"/>
          <w:sz w:val="20"/>
          <w:szCs w:val="20"/>
        </w:rPr>
      </w:pPr>
      <w:r w:rsidRPr="007A1A2A">
        <w:rPr>
          <w:rFonts w:ascii="Century Gothic" w:hAnsi="Century Gothic" w:cs="Arial"/>
          <w:sz w:val="20"/>
          <w:szCs w:val="20"/>
        </w:rPr>
        <w:t>S</w:t>
      </w:r>
      <w:r w:rsidR="00694551" w:rsidRPr="007A1A2A">
        <w:rPr>
          <w:rFonts w:ascii="Century Gothic" w:hAnsi="Century Gothic" w:cs="Arial"/>
          <w:sz w:val="20"/>
          <w:szCs w:val="20"/>
        </w:rPr>
        <w:t>2</w:t>
      </w:r>
      <w:r w:rsidR="00AE751E" w:rsidRPr="007A1A2A">
        <w:rPr>
          <w:rFonts w:ascii="Century Gothic" w:hAnsi="Century Gothic" w:cs="Arial"/>
          <w:sz w:val="20"/>
          <w:szCs w:val="20"/>
        </w:rPr>
        <w:t xml:space="preserve">. What is your age? </w:t>
      </w:r>
      <w:r w:rsidR="00694551" w:rsidRPr="007A1A2A">
        <w:rPr>
          <w:rFonts w:ascii="Century Gothic" w:hAnsi="Century Gothic" w:cs="Arial"/>
          <w:sz w:val="20"/>
          <w:szCs w:val="20"/>
        </w:rPr>
        <w:t>______</w:t>
      </w:r>
    </w:p>
    <w:p w14:paraId="1E663FC0" w14:textId="77777777" w:rsidR="00AE751E" w:rsidRPr="007A1A2A" w:rsidRDefault="00AE751E" w:rsidP="00AE751E">
      <w:pPr>
        <w:pStyle w:val="NormalWeb"/>
        <w:spacing w:before="0" w:beforeAutospacing="0" w:after="0" w:afterAutospacing="0" w:line="290" w:lineRule="atLeast"/>
        <w:jc w:val="both"/>
        <w:rPr>
          <w:rFonts w:ascii="Calibri" w:hAnsi="Calibri" w:cs="Segoe UI"/>
          <w:color w:val="000000"/>
          <w:sz w:val="22"/>
          <w:szCs w:val="22"/>
        </w:rPr>
      </w:pPr>
      <w:r w:rsidRPr="007A1A2A">
        <w:rPr>
          <w:rFonts w:ascii="Century Gothic" w:hAnsi="Century Gothic" w:cs="Segoe UI"/>
          <w:b/>
          <w:bCs/>
          <w:color w:val="FF0000"/>
          <w:sz w:val="20"/>
          <w:szCs w:val="20"/>
          <w:bdr w:val="none" w:sz="0" w:space="0" w:color="auto" w:frame="1"/>
          <w:lang w:val="en-GB"/>
        </w:rPr>
        <w:t>Programming: Add hidden question</w:t>
      </w:r>
    </w:p>
    <w:p w14:paraId="53A86AFC" w14:textId="77777777" w:rsidR="00AE751E" w:rsidRPr="007A1A2A" w:rsidRDefault="00AE751E" w:rsidP="00AE751E">
      <w:pPr>
        <w:pStyle w:val="NormalWeb"/>
        <w:spacing w:before="0" w:beforeAutospacing="0" w:after="0" w:afterAutospacing="0" w:line="290" w:lineRule="atLeast"/>
        <w:jc w:val="both"/>
        <w:rPr>
          <w:rFonts w:ascii="Century Gothic" w:hAnsi="Century Gothic" w:cs="Segoe UI"/>
          <w:b/>
          <w:bCs/>
          <w:color w:val="FF0000"/>
          <w:sz w:val="20"/>
          <w:szCs w:val="20"/>
          <w:bdr w:val="none" w:sz="0" w:space="0" w:color="auto" w:frame="1"/>
          <w:lang w:val="en-GB"/>
        </w:rPr>
      </w:pPr>
      <w:r w:rsidRPr="007A1A2A">
        <w:rPr>
          <w:rFonts w:ascii="Century Gothic" w:hAnsi="Century Gothic" w:cs="Segoe UI"/>
          <w:b/>
          <w:bCs/>
          <w:color w:val="FF0000"/>
          <w:sz w:val="20"/>
          <w:szCs w:val="20"/>
          <w:bdr w:val="none" w:sz="0" w:space="0" w:color="auto" w:frame="1"/>
          <w:lang w:val="en-GB"/>
        </w:rPr>
        <w:t>Under18 [TERMINATE]</w:t>
      </w:r>
    </w:p>
    <w:p w14:paraId="7F1D3543" w14:textId="77777777" w:rsidR="00AE751E" w:rsidRPr="007A1A2A" w:rsidRDefault="00AE751E" w:rsidP="00AE751E">
      <w:pPr>
        <w:pStyle w:val="NormalWeb"/>
        <w:spacing w:before="0" w:beforeAutospacing="0" w:after="0" w:afterAutospacing="0" w:line="290" w:lineRule="atLeast"/>
        <w:jc w:val="both"/>
        <w:rPr>
          <w:rFonts w:ascii="Calibri" w:hAnsi="Calibri" w:cs="Segoe UI"/>
          <w:color w:val="000000"/>
          <w:sz w:val="22"/>
          <w:szCs w:val="22"/>
        </w:rPr>
      </w:pPr>
      <w:r w:rsidRPr="007A1A2A">
        <w:rPr>
          <w:rFonts w:ascii="Century Gothic" w:hAnsi="Century Gothic" w:cs="Segoe UI"/>
          <w:b/>
          <w:bCs/>
          <w:color w:val="FF0000"/>
          <w:sz w:val="20"/>
          <w:szCs w:val="20"/>
          <w:bdr w:val="none" w:sz="0" w:space="0" w:color="auto" w:frame="1"/>
          <w:lang w:val="en-GB"/>
        </w:rPr>
        <w:t>18-24 [TERMINATE]</w:t>
      </w:r>
    </w:p>
    <w:p w14:paraId="1E9144E0" w14:textId="77777777" w:rsidR="00AE751E" w:rsidRPr="007A1A2A" w:rsidRDefault="00AE751E" w:rsidP="00AE751E">
      <w:pPr>
        <w:pStyle w:val="NormalWeb"/>
        <w:spacing w:before="0" w:beforeAutospacing="0" w:after="0" w:afterAutospacing="0" w:line="290" w:lineRule="atLeast"/>
        <w:jc w:val="both"/>
        <w:rPr>
          <w:rFonts w:ascii="Calibri" w:hAnsi="Calibri" w:cs="Segoe UI"/>
          <w:color w:val="000000"/>
          <w:sz w:val="22"/>
          <w:szCs w:val="22"/>
        </w:rPr>
      </w:pPr>
      <w:r w:rsidRPr="007A1A2A">
        <w:rPr>
          <w:rFonts w:ascii="Century Gothic" w:hAnsi="Century Gothic" w:cs="Segoe UI"/>
          <w:b/>
          <w:bCs/>
          <w:color w:val="FF0000"/>
          <w:sz w:val="20"/>
          <w:szCs w:val="20"/>
          <w:bdr w:val="none" w:sz="0" w:space="0" w:color="auto" w:frame="1"/>
          <w:lang w:val="en-GB"/>
        </w:rPr>
        <w:t>25-34</w:t>
      </w:r>
    </w:p>
    <w:p w14:paraId="460C10D4" w14:textId="77777777" w:rsidR="00AE751E" w:rsidRPr="007A1A2A" w:rsidRDefault="00AE751E" w:rsidP="00AE751E">
      <w:pPr>
        <w:pStyle w:val="NormalWeb"/>
        <w:spacing w:before="0" w:beforeAutospacing="0" w:after="0" w:afterAutospacing="0" w:line="290" w:lineRule="atLeast"/>
        <w:jc w:val="both"/>
        <w:rPr>
          <w:rFonts w:ascii="Century Gothic" w:hAnsi="Century Gothic" w:cs="Segoe UI"/>
          <w:b/>
          <w:bCs/>
          <w:color w:val="FF0000"/>
          <w:sz w:val="20"/>
          <w:szCs w:val="20"/>
          <w:bdr w:val="none" w:sz="0" w:space="0" w:color="auto" w:frame="1"/>
          <w:lang w:val="en-GB"/>
        </w:rPr>
      </w:pPr>
      <w:r w:rsidRPr="007A1A2A">
        <w:rPr>
          <w:rFonts w:ascii="Century Gothic" w:hAnsi="Century Gothic" w:cs="Segoe UI"/>
          <w:b/>
          <w:bCs/>
          <w:color w:val="FF0000"/>
          <w:sz w:val="20"/>
          <w:szCs w:val="20"/>
          <w:bdr w:val="none" w:sz="0" w:space="0" w:color="auto" w:frame="1"/>
          <w:lang w:val="en-GB"/>
        </w:rPr>
        <w:t>35-44</w:t>
      </w:r>
    </w:p>
    <w:p w14:paraId="57EE6B7B" w14:textId="4BD6756E" w:rsidR="00AE751E" w:rsidRPr="007A1A2A" w:rsidRDefault="00AE751E" w:rsidP="00AE751E">
      <w:pPr>
        <w:pStyle w:val="NormalWeb"/>
        <w:spacing w:before="0" w:beforeAutospacing="0" w:after="0" w:afterAutospacing="0" w:line="290" w:lineRule="atLeast"/>
        <w:jc w:val="both"/>
        <w:rPr>
          <w:rFonts w:ascii="Century Gothic" w:hAnsi="Century Gothic" w:cs="Segoe UI"/>
          <w:b/>
          <w:bCs/>
          <w:color w:val="FF0000"/>
          <w:sz w:val="20"/>
          <w:szCs w:val="20"/>
          <w:bdr w:val="none" w:sz="0" w:space="0" w:color="auto" w:frame="1"/>
          <w:lang w:val="en-GB"/>
        </w:rPr>
      </w:pPr>
      <w:r w:rsidRPr="007A1A2A">
        <w:rPr>
          <w:rFonts w:ascii="Century Gothic" w:hAnsi="Century Gothic" w:cs="Segoe UI"/>
          <w:b/>
          <w:bCs/>
          <w:color w:val="FF0000"/>
          <w:sz w:val="20"/>
          <w:szCs w:val="20"/>
          <w:bdr w:val="none" w:sz="0" w:space="0" w:color="auto" w:frame="1"/>
          <w:lang w:val="en-GB"/>
        </w:rPr>
        <w:t>45-</w:t>
      </w:r>
      <w:r w:rsidR="00B93306" w:rsidRPr="007A1A2A">
        <w:rPr>
          <w:rFonts w:ascii="Century Gothic" w:hAnsi="Century Gothic" w:cs="Segoe UI"/>
          <w:b/>
          <w:bCs/>
          <w:color w:val="FF0000"/>
          <w:sz w:val="20"/>
          <w:szCs w:val="20"/>
          <w:bdr w:val="none" w:sz="0" w:space="0" w:color="auto" w:frame="1"/>
          <w:lang w:val="en-GB"/>
        </w:rPr>
        <w:t>55</w:t>
      </w:r>
    </w:p>
    <w:p w14:paraId="709E3F0C" w14:textId="7D63ECFA" w:rsidR="00AE751E" w:rsidRPr="007A1A2A" w:rsidRDefault="00AE751E" w:rsidP="00AE751E">
      <w:pPr>
        <w:pStyle w:val="NormalWeb"/>
        <w:spacing w:before="0" w:beforeAutospacing="0" w:after="0" w:afterAutospacing="0" w:line="290" w:lineRule="atLeast"/>
        <w:jc w:val="both"/>
        <w:rPr>
          <w:rFonts w:ascii="Century Gothic" w:hAnsi="Century Gothic" w:cs="Segoe UI"/>
          <w:b/>
          <w:bCs/>
          <w:color w:val="FF0000"/>
          <w:sz w:val="20"/>
          <w:szCs w:val="20"/>
          <w:bdr w:val="none" w:sz="0" w:space="0" w:color="auto" w:frame="1"/>
          <w:lang w:val="en-GB"/>
        </w:rPr>
      </w:pPr>
      <w:r w:rsidRPr="007A1A2A">
        <w:rPr>
          <w:rFonts w:ascii="Century Gothic" w:hAnsi="Century Gothic" w:cs="Segoe UI"/>
          <w:b/>
          <w:bCs/>
          <w:color w:val="FF0000"/>
          <w:sz w:val="20"/>
          <w:szCs w:val="20"/>
          <w:bdr w:val="none" w:sz="0" w:space="0" w:color="auto" w:frame="1"/>
          <w:lang w:val="en-GB"/>
        </w:rPr>
        <w:t>5</w:t>
      </w:r>
      <w:r w:rsidR="00B93306" w:rsidRPr="007A1A2A">
        <w:rPr>
          <w:rFonts w:ascii="Century Gothic" w:hAnsi="Century Gothic" w:cs="Segoe UI"/>
          <w:b/>
          <w:bCs/>
          <w:color w:val="FF0000"/>
          <w:sz w:val="20"/>
          <w:szCs w:val="20"/>
          <w:bdr w:val="none" w:sz="0" w:space="0" w:color="auto" w:frame="1"/>
          <w:lang w:val="en-GB"/>
        </w:rPr>
        <w:t>6</w:t>
      </w:r>
      <w:r w:rsidRPr="007A1A2A">
        <w:rPr>
          <w:rFonts w:ascii="Century Gothic" w:hAnsi="Century Gothic" w:cs="Segoe UI"/>
          <w:b/>
          <w:bCs/>
          <w:color w:val="FF0000"/>
          <w:sz w:val="20"/>
          <w:szCs w:val="20"/>
          <w:bdr w:val="none" w:sz="0" w:space="0" w:color="auto" w:frame="1"/>
          <w:lang w:val="en-GB"/>
        </w:rPr>
        <w:t>-64 [TERMINATE]</w:t>
      </w:r>
    </w:p>
    <w:p w14:paraId="01E5A8BF" w14:textId="77777777" w:rsidR="00AE751E" w:rsidRPr="007A1A2A" w:rsidRDefault="00AE751E" w:rsidP="00AE751E">
      <w:pPr>
        <w:pStyle w:val="NormalWeb"/>
        <w:spacing w:before="0" w:beforeAutospacing="0" w:after="0" w:afterAutospacing="0" w:line="290" w:lineRule="atLeast"/>
        <w:jc w:val="both"/>
        <w:rPr>
          <w:rFonts w:ascii="Calibri" w:hAnsi="Calibri" w:cs="Segoe UI"/>
          <w:color w:val="000000"/>
          <w:sz w:val="22"/>
          <w:szCs w:val="22"/>
        </w:rPr>
      </w:pPr>
      <w:r w:rsidRPr="007A1A2A">
        <w:rPr>
          <w:rFonts w:ascii="Century Gothic" w:hAnsi="Century Gothic" w:cs="Segoe UI"/>
          <w:b/>
          <w:bCs/>
          <w:color w:val="FF0000"/>
          <w:sz w:val="20"/>
          <w:szCs w:val="20"/>
          <w:bdr w:val="none" w:sz="0" w:space="0" w:color="auto" w:frame="1"/>
          <w:lang w:val="en-GB"/>
        </w:rPr>
        <w:t>65+ [TERMINATE]</w:t>
      </w:r>
    </w:p>
    <w:p w14:paraId="628764C0" w14:textId="77777777" w:rsidR="00CF3A82" w:rsidRPr="007A1A2A" w:rsidRDefault="00CF3A82" w:rsidP="000E6E3F">
      <w:pPr>
        <w:tabs>
          <w:tab w:val="left" w:pos="0"/>
        </w:tabs>
        <w:rPr>
          <w:rFonts w:ascii="Century Gothic" w:hAnsi="Century Gothic" w:cs="Arial"/>
          <w:sz w:val="20"/>
          <w:szCs w:val="20"/>
        </w:rPr>
      </w:pPr>
    </w:p>
    <w:p w14:paraId="7F3110E3" w14:textId="77777777" w:rsidR="00F16BBD" w:rsidRPr="007A1A2A" w:rsidRDefault="00774FFB" w:rsidP="00774FFB">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t xml:space="preserve">NEW </w:t>
      </w:r>
      <w:r w:rsidR="0090731F" w:rsidRPr="007A1A2A">
        <w:rPr>
          <w:rFonts w:ascii="Century Gothic" w:eastAsia="Calibri" w:hAnsi="Century Gothic" w:cs="Times New Roman"/>
          <w:b/>
          <w:sz w:val="20"/>
          <w:szCs w:val="20"/>
          <w:lang w:val="en-US"/>
        </w:rPr>
        <w:t xml:space="preserve">VEHICLE </w:t>
      </w:r>
      <w:r w:rsidRPr="007A1A2A">
        <w:rPr>
          <w:rFonts w:ascii="Century Gothic" w:eastAsia="Calibri" w:hAnsi="Century Gothic" w:cs="Times New Roman"/>
          <w:b/>
          <w:sz w:val="20"/>
          <w:szCs w:val="20"/>
          <w:lang w:val="en-US"/>
        </w:rPr>
        <w:t>INTENDE</w:t>
      </w:r>
      <w:r w:rsidR="0090731F" w:rsidRPr="007A1A2A">
        <w:rPr>
          <w:rFonts w:ascii="Century Gothic" w:eastAsia="Calibri" w:hAnsi="Century Gothic" w:cs="Times New Roman"/>
          <w:b/>
          <w:sz w:val="20"/>
          <w:szCs w:val="20"/>
          <w:lang w:val="en-US"/>
        </w:rPr>
        <w:t>R</w:t>
      </w:r>
      <w:r w:rsidRPr="007A1A2A">
        <w:rPr>
          <w:rFonts w:ascii="Century Gothic" w:eastAsia="Calibri" w:hAnsi="Century Gothic" w:cs="Times New Roman"/>
          <w:b/>
          <w:sz w:val="20"/>
          <w:szCs w:val="20"/>
          <w:lang w:val="en-US"/>
        </w:rPr>
        <w:t>S</w:t>
      </w:r>
      <w:r w:rsidR="00F16BBD" w:rsidRPr="007A1A2A">
        <w:rPr>
          <w:rFonts w:ascii="Century Gothic" w:eastAsia="Calibri" w:hAnsi="Century Gothic" w:cs="Times New Roman"/>
          <w:b/>
          <w:sz w:val="20"/>
          <w:szCs w:val="20"/>
          <w:lang w:val="en-US"/>
        </w:rPr>
        <w:t xml:space="preserve"> </w:t>
      </w:r>
    </w:p>
    <w:p w14:paraId="1861BDF7" w14:textId="77777777" w:rsidR="00694551" w:rsidRPr="007A1A2A" w:rsidRDefault="00694551" w:rsidP="000E6E3F">
      <w:pPr>
        <w:tabs>
          <w:tab w:val="left" w:pos="0"/>
        </w:tabs>
        <w:rPr>
          <w:rFonts w:ascii="Century Gothic" w:hAnsi="Century Gothic" w:cs="Arial"/>
          <w:sz w:val="20"/>
          <w:szCs w:val="20"/>
        </w:rPr>
      </w:pPr>
      <w:r w:rsidRPr="007A1A2A">
        <w:rPr>
          <w:rFonts w:ascii="Century Gothic" w:hAnsi="Century Gothic" w:cs="Arial"/>
          <w:sz w:val="20"/>
          <w:szCs w:val="20"/>
        </w:rPr>
        <w:t xml:space="preserve">S3. </w:t>
      </w:r>
      <w:r w:rsidR="005F04AE" w:rsidRPr="007A1A2A">
        <w:rPr>
          <w:rFonts w:ascii="Century Gothic" w:hAnsi="Century Gothic" w:cs="Arial"/>
          <w:sz w:val="20"/>
          <w:szCs w:val="20"/>
        </w:rPr>
        <w:t xml:space="preserve"> When in market for a vehicle, will you be purchasing a…</w:t>
      </w:r>
    </w:p>
    <w:p w14:paraId="78C17CFA" w14:textId="77777777" w:rsidR="0090731F" w:rsidRPr="007A1A2A" w:rsidRDefault="0090731F" w:rsidP="0090731F">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[DO NOT </w:t>
      </w:r>
      <w:proofErr w:type="gramStart"/>
      <w:r w:rsidRPr="007A1A2A">
        <w:rPr>
          <w:rFonts w:ascii="Century Gothic" w:hAnsi="Century Gothic"/>
          <w:b/>
          <w:color w:val="000099"/>
          <w:sz w:val="20"/>
          <w:szCs w:val="20"/>
          <w:lang w:val="en-US"/>
        </w:rPr>
        <w:t>ROTATE][</w:t>
      </w:r>
      <w:proofErr w:type="gramEnd"/>
      <w:r w:rsidRPr="007A1A2A">
        <w:rPr>
          <w:rFonts w:ascii="Century Gothic" w:hAnsi="Century Gothic"/>
          <w:b/>
          <w:color w:val="000099"/>
          <w:sz w:val="20"/>
          <w:szCs w:val="20"/>
          <w:lang w:val="en-US"/>
        </w:rPr>
        <w:t>RADIO BUTTONS]</w:t>
      </w:r>
    </w:p>
    <w:p w14:paraId="31E47144" w14:textId="77777777" w:rsidR="0090731F" w:rsidRPr="007A1A2A" w:rsidRDefault="0090731F" w:rsidP="0090731F">
      <w:pPr>
        <w:jc w:val="left"/>
        <w:rPr>
          <w:rFonts w:ascii="Century Gothic" w:hAnsi="Century Gothic"/>
          <w:b/>
          <w:color w:val="000099"/>
          <w:sz w:val="20"/>
          <w:szCs w:val="20"/>
          <w:lang w:val="en-US"/>
        </w:rPr>
      </w:pPr>
    </w:p>
    <w:p w14:paraId="23DA0DA7" w14:textId="77777777" w:rsidR="005F04AE" w:rsidRPr="007A1A2A" w:rsidRDefault="005F04AE" w:rsidP="000913CB">
      <w:pPr>
        <w:pStyle w:val="ListParagraph"/>
        <w:numPr>
          <w:ilvl w:val="0"/>
          <w:numId w:val="50"/>
        </w:numPr>
        <w:rPr>
          <w:rFonts w:ascii="Century Gothic" w:eastAsiaTheme="minorHAnsi" w:hAnsi="Century Gothic" w:cs="Arial"/>
          <w:sz w:val="20"/>
          <w:szCs w:val="20"/>
        </w:rPr>
      </w:pPr>
      <w:r w:rsidRPr="007A1A2A">
        <w:rPr>
          <w:rFonts w:ascii="Century Gothic" w:eastAsiaTheme="minorHAnsi" w:hAnsi="Century Gothic" w:cs="Arial"/>
          <w:sz w:val="20"/>
          <w:szCs w:val="20"/>
        </w:rPr>
        <w:t>New vehicle</w:t>
      </w:r>
    </w:p>
    <w:p w14:paraId="7F4A923C" w14:textId="77777777" w:rsidR="005F04AE" w:rsidRPr="007A1A2A" w:rsidRDefault="005F04AE" w:rsidP="000913CB">
      <w:pPr>
        <w:pStyle w:val="ListParagraph"/>
        <w:numPr>
          <w:ilvl w:val="0"/>
          <w:numId w:val="50"/>
        </w:numPr>
        <w:rPr>
          <w:rFonts w:ascii="Century Gothic" w:eastAsiaTheme="minorHAnsi" w:hAnsi="Century Gothic" w:cs="Arial"/>
          <w:b/>
          <w:color w:val="FF0000"/>
          <w:sz w:val="20"/>
          <w:szCs w:val="20"/>
        </w:rPr>
      </w:pPr>
      <w:r w:rsidRPr="007A1A2A">
        <w:rPr>
          <w:rFonts w:ascii="Century Gothic" w:eastAsiaTheme="minorHAnsi" w:hAnsi="Century Gothic" w:cs="Arial"/>
          <w:sz w:val="20"/>
          <w:szCs w:val="20"/>
        </w:rPr>
        <w:t xml:space="preserve">Used </w:t>
      </w:r>
      <w:proofErr w:type="gramStart"/>
      <w:r w:rsidRPr="007A1A2A">
        <w:rPr>
          <w:rFonts w:ascii="Century Gothic" w:eastAsiaTheme="minorHAnsi" w:hAnsi="Century Gothic" w:cs="Arial"/>
          <w:sz w:val="20"/>
          <w:szCs w:val="20"/>
        </w:rPr>
        <w:t>vehicle</w:t>
      </w:r>
      <w:r w:rsidR="000B5FF7" w:rsidRPr="007A1A2A">
        <w:rPr>
          <w:rFonts w:ascii="Century Gothic" w:eastAsiaTheme="minorHAnsi" w:hAnsi="Century Gothic" w:cs="Arial"/>
          <w:b/>
          <w:color w:val="FF0000"/>
          <w:sz w:val="20"/>
          <w:szCs w:val="20"/>
        </w:rPr>
        <w:t>[</w:t>
      </w:r>
      <w:proofErr w:type="gramEnd"/>
      <w:r w:rsidR="000B5FF7" w:rsidRPr="007A1A2A">
        <w:rPr>
          <w:rFonts w:ascii="Century Gothic" w:eastAsiaTheme="minorHAnsi" w:hAnsi="Century Gothic" w:cs="Arial"/>
          <w:b/>
          <w:color w:val="FF0000"/>
          <w:sz w:val="20"/>
          <w:szCs w:val="20"/>
        </w:rPr>
        <w:t>TERMINATE]</w:t>
      </w:r>
    </w:p>
    <w:p w14:paraId="6AD90E71" w14:textId="77777777" w:rsidR="005F04AE" w:rsidRPr="007A1A2A" w:rsidRDefault="005F04AE" w:rsidP="000913CB">
      <w:pPr>
        <w:pStyle w:val="ListParagraph"/>
        <w:numPr>
          <w:ilvl w:val="0"/>
          <w:numId w:val="50"/>
        </w:numPr>
        <w:rPr>
          <w:rFonts w:ascii="Century Gothic" w:eastAsiaTheme="minorHAnsi" w:hAnsi="Century Gothic" w:cs="Arial"/>
          <w:sz w:val="20"/>
          <w:szCs w:val="20"/>
        </w:rPr>
      </w:pPr>
      <w:r w:rsidRPr="007A1A2A">
        <w:rPr>
          <w:rFonts w:ascii="Century Gothic" w:eastAsiaTheme="minorHAnsi" w:hAnsi="Century Gothic" w:cs="Arial"/>
          <w:sz w:val="20"/>
          <w:szCs w:val="20"/>
        </w:rPr>
        <w:t>Not sure if new or used</w:t>
      </w:r>
      <w:r w:rsidR="000B5FF7" w:rsidRPr="007A1A2A">
        <w:rPr>
          <w:rFonts w:ascii="Century Gothic" w:eastAsiaTheme="minorHAnsi" w:hAnsi="Century Gothic" w:cs="Arial"/>
          <w:sz w:val="20"/>
          <w:szCs w:val="20"/>
        </w:rPr>
        <w:t xml:space="preserve"> </w:t>
      </w:r>
    </w:p>
    <w:p w14:paraId="240BEEA0" w14:textId="77777777" w:rsidR="005F04AE" w:rsidRPr="007A1A2A" w:rsidRDefault="005F04AE" w:rsidP="000913CB">
      <w:pPr>
        <w:pStyle w:val="ListParagraph"/>
        <w:numPr>
          <w:ilvl w:val="0"/>
          <w:numId w:val="50"/>
        </w:numPr>
        <w:rPr>
          <w:rFonts w:ascii="Century Gothic" w:eastAsiaTheme="minorHAnsi" w:hAnsi="Century Gothic" w:cs="Arial"/>
          <w:b/>
          <w:color w:val="FF0000"/>
          <w:sz w:val="20"/>
          <w:szCs w:val="20"/>
        </w:rPr>
      </w:pPr>
      <w:r w:rsidRPr="007A1A2A">
        <w:rPr>
          <w:rFonts w:ascii="Century Gothic" w:eastAsiaTheme="minorHAnsi" w:hAnsi="Century Gothic" w:cs="Arial"/>
          <w:sz w:val="20"/>
          <w:szCs w:val="20"/>
        </w:rPr>
        <w:t xml:space="preserve">I will not be purchasing a </w:t>
      </w:r>
      <w:proofErr w:type="gramStart"/>
      <w:r w:rsidRPr="007A1A2A">
        <w:rPr>
          <w:rFonts w:ascii="Century Gothic" w:eastAsiaTheme="minorHAnsi" w:hAnsi="Century Gothic" w:cs="Arial"/>
          <w:sz w:val="20"/>
          <w:szCs w:val="20"/>
        </w:rPr>
        <w:t>vehicle</w:t>
      </w:r>
      <w:r w:rsidR="000B5FF7" w:rsidRPr="007A1A2A">
        <w:rPr>
          <w:rFonts w:ascii="Century Gothic" w:eastAsiaTheme="minorHAnsi" w:hAnsi="Century Gothic" w:cs="Arial"/>
          <w:b/>
          <w:color w:val="FF0000"/>
          <w:sz w:val="20"/>
          <w:szCs w:val="20"/>
        </w:rPr>
        <w:t>[</w:t>
      </w:r>
      <w:proofErr w:type="gramEnd"/>
      <w:r w:rsidR="000B5FF7" w:rsidRPr="007A1A2A">
        <w:rPr>
          <w:rFonts w:ascii="Century Gothic" w:eastAsiaTheme="minorHAnsi" w:hAnsi="Century Gothic" w:cs="Arial"/>
          <w:b/>
          <w:color w:val="FF0000"/>
          <w:sz w:val="20"/>
          <w:szCs w:val="20"/>
        </w:rPr>
        <w:t>TERMINATE]</w:t>
      </w:r>
    </w:p>
    <w:p w14:paraId="1C969ECD" w14:textId="77777777" w:rsidR="005F04AE" w:rsidRPr="007A1A2A" w:rsidRDefault="005D749A" w:rsidP="009870F2">
      <w:pPr>
        <w:rPr>
          <w:rFonts w:ascii="Century Gothic" w:hAnsi="Century Gothic" w:cs="Arial"/>
          <w:sz w:val="20"/>
          <w:szCs w:val="20"/>
        </w:rPr>
      </w:pPr>
      <w:r w:rsidRPr="007A1A2A">
        <w:rPr>
          <w:rFonts w:ascii="Century Gothic" w:hAnsi="Century Gothic" w:cs="Arial"/>
          <w:sz w:val="20"/>
          <w:szCs w:val="20"/>
        </w:rPr>
        <w:t xml:space="preserve">S4.  </w:t>
      </w:r>
      <w:r w:rsidR="005F04AE" w:rsidRPr="007A1A2A">
        <w:rPr>
          <w:rFonts w:ascii="Century Gothic" w:hAnsi="Century Gothic" w:cs="Arial"/>
          <w:sz w:val="20"/>
          <w:szCs w:val="20"/>
        </w:rPr>
        <w:t>When do you plan to purchase or lease this vehicle?</w:t>
      </w:r>
    </w:p>
    <w:p w14:paraId="5956EA86" w14:textId="77777777" w:rsidR="005F04AE" w:rsidRPr="007A1A2A" w:rsidRDefault="005F04AE" w:rsidP="009870F2">
      <w:pPr>
        <w:rPr>
          <w:rFonts w:ascii="Century Gothic" w:hAnsi="Century Gothic"/>
          <w:b/>
          <w:color w:val="000099"/>
          <w:sz w:val="20"/>
          <w:szCs w:val="20"/>
          <w:lang w:val="en-US"/>
        </w:rPr>
      </w:pPr>
    </w:p>
    <w:p w14:paraId="766FFE87" w14:textId="77777777" w:rsidR="005F04AE" w:rsidRPr="007A1A2A" w:rsidRDefault="005F04AE" w:rsidP="009870F2">
      <w:pPr>
        <w:pStyle w:val="ListParagraph"/>
        <w:numPr>
          <w:ilvl w:val="0"/>
          <w:numId w:val="52"/>
        </w:numPr>
        <w:rPr>
          <w:rFonts w:ascii="Century Gothic" w:eastAsiaTheme="minorHAnsi" w:hAnsi="Century Gothic" w:cs="Arial"/>
          <w:sz w:val="20"/>
          <w:szCs w:val="20"/>
        </w:rPr>
      </w:pPr>
      <w:r w:rsidRPr="007A1A2A">
        <w:rPr>
          <w:rFonts w:ascii="Century Gothic" w:eastAsiaTheme="minorHAnsi" w:hAnsi="Century Gothic" w:cs="Arial"/>
          <w:sz w:val="20"/>
          <w:szCs w:val="20"/>
        </w:rPr>
        <w:t>0-12 months</w:t>
      </w:r>
    </w:p>
    <w:p w14:paraId="418477CE" w14:textId="77777777" w:rsidR="005F04AE" w:rsidRPr="007A1A2A" w:rsidRDefault="005F04AE" w:rsidP="009870F2">
      <w:pPr>
        <w:pStyle w:val="ListParagraph"/>
        <w:numPr>
          <w:ilvl w:val="0"/>
          <w:numId w:val="52"/>
        </w:numPr>
        <w:rPr>
          <w:rFonts w:ascii="Century Gothic" w:eastAsiaTheme="minorHAnsi" w:hAnsi="Century Gothic" w:cs="Arial"/>
          <w:sz w:val="20"/>
          <w:szCs w:val="20"/>
        </w:rPr>
      </w:pPr>
      <w:r w:rsidRPr="007A1A2A">
        <w:rPr>
          <w:rFonts w:ascii="Century Gothic" w:eastAsiaTheme="minorHAnsi" w:hAnsi="Century Gothic" w:cs="Arial"/>
          <w:sz w:val="20"/>
          <w:szCs w:val="20"/>
        </w:rPr>
        <w:t>13-24 months</w:t>
      </w:r>
    </w:p>
    <w:p w14:paraId="11F4EFEF" w14:textId="77777777" w:rsidR="005F04AE" w:rsidRPr="007A1A2A" w:rsidRDefault="005F04AE" w:rsidP="009870F2">
      <w:pPr>
        <w:pStyle w:val="ListParagraph"/>
        <w:numPr>
          <w:ilvl w:val="0"/>
          <w:numId w:val="52"/>
        </w:numPr>
        <w:rPr>
          <w:rFonts w:ascii="Century Gothic" w:eastAsiaTheme="minorHAnsi" w:hAnsi="Century Gothic" w:cs="Arial"/>
          <w:sz w:val="20"/>
          <w:szCs w:val="20"/>
        </w:rPr>
      </w:pPr>
      <w:r w:rsidRPr="007A1A2A">
        <w:rPr>
          <w:rFonts w:ascii="Century Gothic" w:eastAsiaTheme="minorHAnsi" w:hAnsi="Century Gothic" w:cs="Arial"/>
          <w:sz w:val="20"/>
          <w:szCs w:val="20"/>
        </w:rPr>
        <w:t>25-36 months</w:t>
      </w:r>
    </w:p>
    <w:p w14:paraId="7CA54BFB" w14:textId="77777777" w:rsidR="005F04AE" w:rsidRPr="007A1A2A" w:rsidRDefault="005F04AE" w:rsidP="009870F2">
      <w:pPr>
        <w:pStyle w:val="ListParagraph"/>
        <w:numPr>
          <w:ilvl w:val="0"/>
          <w:numId w:val="52"/>
        </w:numPr>
        <w:rPr>
          <w:rFonts w:ascii="Century Gothic" w:eastAsiaTheme="minorHAnsi" w:hAnsi="Century Gothic" w:cs="Arial"/>
          <w:sz w:val="20"/>
          <w:szCs w:val="20"/>
        </w:rPr>
      </w:pPr>
      <w:r w:rsidRPr="007A1A2A">
        <w:rPr>
          <w:rFonts w:ascii="Century Gothic" w:eastAsiaTheme="minorHAnsi" w:hAnsi="Century Gothic" w:cs="Arial"/>
          <w:sz w:val="20"/>
          <w:szCs w:val="20"/>
        </w:rPr>
        <w:t>37-48 months</w:t>
      </w:r>
    </w:p>
    <w:p w14:paraId="6C60EA2C" w14:textId="77777777" w:rsidR="005F04AE" w:rsidRPr="007A1A2A" w:rsidRDefault="005F04AE" w:rsidP="009870F2">
      <w:pPr>
        <w:pStyle w:val="ListParagraph"/>
        <w:numPr>
          <w:ilvl w:val="0"/>
          <w:numId w:val="52"/>
        </w:numPr>
        <w:rPr>
          <w:rFonts w:ascii="Century Gothic" w:eastAsiaTheme="minorHAnsi" w:hAnsi="Century Gothic" w:cs="Arial"/>
          <w:b/>
          <w:color w:val="FF0000"/>
          <w:sz w:val="20"/>
          <w:szCs w:val="20"/>
        </w:rPr>
      </w:pPr>
      <w:r w:rsidRPr="007A1A2A">
        <w:rPr>
          <w:rFonts w:ascii="Century Gothic" w:eastAsiaTheme="minorHAnsi" w:hAnsi="Century Gothic" w:cs="Arial"/>
          <w:sz w:val="20"/>
          <w:szCs w:val="20"/>
        </w:rPr>
        <w:t xml:space="preserve">Over 48 </w:t>
      </w:r>
      <w:proofErr w:type="gramStart"/>
      <w:r w:rsidRPr="007A1A2A">
        <w:rPr>
          <w:rFonts w:ascii="Century Gothic" w:eastAsiaTheme="minorHAnsi" w:hAnsi="Century Gothic" w:cs="Arial"/>
          <w:sz w:val="20"/>
          <w:szCs w:val="20"/>
        </w:rPr>
        <w:t>months</w:t>
      </w:r>
      <w:r w:rsidR="00DB2023" w:rsidRPr="007A1A2A">
        <w:rPr>
          <w:rFonts w:ascii="Century Gothic" w:eastAsiaTheme="minorHAnsi" w:hAnsi="Century Gothic" w:cs="Arial"/>
          <w:b/>
          <w:color w:val="FF0000"/>
          <w:sz w:val="20"/>
          <w:szCs w:val="20"/>
        </w:rPr>
        <w:t>[</w:t>
      </w:r>
      <w:proofErr w:type="gramEnd"/>
      <w:r w:rsidR="00DB2023" w:rsidRPr="007A1A2A">
        <w:rPr>
          <w:rFonts w:ascii="Century Gothic" w:eastAsiaTheme="minorHAnsi" w:hAnsi="Century Gothic" w:cs="Arial"/>
          <w:b/>
          <w:color w:val="FF0000"/>
          <w:sz w:val="20"/>
          <w:szCs w:val="20"/>
        </w:rPr>
        <w:t>TERMINATE]</w:t>
      </w:r>
      <w:r w:rsidR="00B93306" w:rsidRPr="007A1A2A">
        <w:rPr>
          <w:rFonts w:ascii="Century Gothic" w:eastAsiaTheme="minorHAnsi" w:hAnsi="Century Gothic" w:cs="Arial"/>
          <w:b/>
          <w:color w:val="FF0000"/>
          <w:sz w:val="20"/>
          <w:szCs w:val="20"/>
        </w:rPr>
        <w:t xml:space="preserve"> </w:t>
      </w:r>
    </w:p>
    <w:p w14:paraId="5D047BEA" w14:textId="77777777" w:rsidR="005F04AE" w:rsidRPr="007A1A2A" w:rsidRDefault="005F04AE" w:rsidP="009870F2">
      <w:pPr>
        <w:pStyle w:val="ListParagraph"/>
        <w:numPr>
          <w:ilvl w:val="0"/>
          <w:numId w:val="52"/>
        </w:numPr>
        <w:rPr>
          <w:rFonts w:ascii="Century Gothic" w:eastAsiaTheme="minorHAnsi" w:hAnsi="Century Gothic" w:cs="Arial"/>
          <w:b/>
          <w:color w:val="FF0000"/>
          <w:sz w:val="20"/>
          <w:szCs w:val="20"/>
        </w:rPr>
      </w:pPr>
      <w:proofErr w:type="gramStart"/>
      <w:r w:rsidRPr="007A1A2A">
        <w:rPr>
          <w:rFonts w:ascii="Century Gothic" w:eastAsiaTheme="minorHAnsi" w:hAnsi="Century Gothic" w:cs="Arial"/>
          <w:sz w:val="20"/>
          <w:szCs w:val="20"/>
        </w:rPr>
        <w:t>Never</w:t>
      </w:r>
      <w:r w:rsidR="00DB2023" w:rsidRPr="007A1A2A">
        <w:rPr>
          <w:rFonts w:ascii="Century Gothic" w:eastAsiaTheme="minorHAnsi" w:hAnsi="Century Gothic" w:cs="Arial"/>
          <w:b/>
          <w:color w:val="FF0000"/>
          <w:sz w:val="20"/>
          <w:szCs w:val="20"/>
        </w:rPr>
        <w:t>[</w:t>
      </w:r>
      <w:proofErr w:type="gramEnd"/>
      <w:r w:rsidR="00DB2023" w:rsidRPr="007A1A2A">
        <w:rPr>
          <w:rFonts w:ascii="Century Gothic" w:eastAsiaTheme="minorHAnsi" w:hAnsi="Century Gothic" w:cs="Arial"/>
          <w:b/>
          <w:color w:val="FF0000"/>
          <w:sz w:val="20"/>
          <w:szCs w:val="20"/>
        </w:rPr>
        <w:t>TERMINATE]</w:t>
      </w:r>
    </w:p>
    <w:p w14:paraId="1E85D4DE" w14:textId="77777777" w:rsidR="00CA10A2" w:rsidRDefault="00CA10A2" w:rsidP="00A301DE">
      <w:pPr>
        <w:rPr>
          <w:rFonts w:ascii="Century Gothic" w:eastAsia="Calibri" w:hAnsi="Century Gothic" w:cs="Times New Roman"/>
          <w:b/>
          <w:sz w:val="20"/>
          <w:szCs w:val="20"/>
          <w:lang w:val="en-US"/>
        </w:rPr>
      </w:pPr>
    </w:p>
    <w:p w14:paraId="40EF497C" w14:textId="77777777" w:rsidR="00CA10A2" w:rsidRDefault="00CA10A2" w:rsidP="00A301DE">
      <w:pPr>
        <w:rPr>
          <w:rFonts w:ascii="Century Gothic" w:eastAsia="Calibri" w:hAnsi="Century Gothic" w:cs="Times New Roman"/>
          <w:b/>
          <w:sz w:val="20"/>
          <w:szCs w:val="20"/>
          <w:lang w:val="en-US"/>
        </w:rPr>
      </w:pPr>
    </w:p>
    <w:p w14:paraId="392F3A1B" w14:textId="77777777" w:rsidR="00CA10A2" w:rsidRDefault="00CA10A2" w:rsidP="00A301DE">
      <w:pPr>
        <w:rPr>
          <w:rFonts w:ascii="Century Gothic" w:eastAsia="Calibri" w:hAnsi="Century Gothic" w:cs="Times New Roman"/>
          <w:b/>
          <w:sz w:val="20"/>
          <w:szCs w:val="20"/>
          <w:lang w:val="en-US"/>
        </w:rPr>
      </w:pPr>
    </w:p>
    <w:p w14:paraId="7C78299C" w14:textId="77777777" w:rsidR="00CA10A2" w:rsidRDefault="00CA10A2" w:rsidP="00A301DE">
      <w:pPr>
        <w:rPr>
          <w:rFonts w:ascii="Century Gothic" w:eastAsia="Calibri" w:hAnsi="Century Gothic" w:cs="Times New Roman"/>
          <w:b/>
          <w:sz w:val="20"/>
          <w:szCs w:val="20"/>
          <w:lang w:val="en-US"/>
        </w:rPr>
      </w:pPr>
    </w:p>
    <w:p w14:paraId="6661E730" w14:textId="77777777" w:rsidR="00CA10A2" w:rsidRDefault="00CA10A2" w:rsidP="00A301DE">
      <w:pPr>
        <w:rPr>
          <w:rFonts w:ascii="Century Gothic" w:eastAsia="Calibri" w:hAnsi="Century Gothic" w:cs="Times New Roman"/>
          <w:b/>
          <w:sz w:val="20"/>
          <w:szCs w:val="20"/>
          <w:lang w:val="en-US"/>
        </w:rPr>
      </w:pPr>
    </w:p>
    <w:p w14:paraId="70E05724" w14:textId="77777777" w:rsidR="00CA10A2" w:rsidRDefault="00CA10A2" w:rsidP="00A301DE">
      <w:pPr>
        <w:rPr>
          <w:rFonts w:ascii="Century Gothic" w:eastAsia="Calibri" w:hAnsi="Century Gothic" w:cs="Times New Roman"/>
          <w:b/>
          <w:sz w:val="20"/>
          <w:szCs w:val="20"/>
          <w:lang w:val="en-US"/>
        </w:rPr>
      </w:pPr>
    </w:p>
    <w:p w14:paraId="1012A96F" w14:textId="54EF06AF" w:rsidR="00A301DE" w:rsidRPr="007A1A2A" w:rsidRDefault="00A301DE" w:rsidP="00A301DE">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lastRenderedPageBreak/>
        <w:t>VEHICLE OWNERSHIP</w:t>
      </w:r>
    </w:p>
    <w:p w14:paraId="36FAD09B" w14:textId="77777777" w:rsidR="00A301DE" w:rsidRPr="007A1A2A" w:rsidRDefault="00A301DE" w:rsidP="00A301DE">
      <w:pPr>
        <w:tabs>
          <w:tab w:val="left" w:pos="0"/>
        </w:tabs>
        <w:rPr>
          <w:rFonts w:ascii="Century Gothic" w:hAnsi="Century Gothic" w:cs="Arial"/>
          <w:sz w:val="20"/>
          <w:szCs w:val="20"/>
        </w:rPr>
      </w:pPr>
      <w:r w:rsidRPr="007A1A2A">
        <w:rPr>
          <w:rFonts w:ascii="Century Gothic" w:hAnsi="Century Gothic" w:cs="Arial"/>
          <w:sz w:val="20"/>
          <w:szCs w:val="20"/>
        </w:rPr>
        <w:t>S</w:t>
      </w:r>
      <w:r w:rsidR="00DB2023" w:rsidRPr="007A1A2A">
        <w:rPr>
          <w:rFonts w:ascii="Century Gothic" w:hAnsi="Century Gothic" w:cs="Arial"/>
          <w:sz w:val="20"/>
          <w:szCs w:val="20"/>
        </w:rPr>
        <w:t>5</w:t>
      </w:r>
      <w:r w:rsidRPr="007A1A2A">
        <w:rPr>
          <w:rFonts w:ascii="Century Gothic" w:hAnsi="Century Gothic" w:cs="Arial"/>
          <w:sz w:val="20"/>
          <w:szCs w:val="20"/>
        </w:rPr>
        <w:t xml:space="preserve">. Which of the following statements describes your current primary vehicle? </w:t>
      </w:r>
    </w:p>
    <w:p w14:paraId="4F219683" w14:textId="77777777" w:rsidR="00A301DE" w:rsidRPr="007A1A2A" w:rsidRDefault="00A301DE" w:rsidP="00A301DE">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[DO NOT </w:t>
      </w:r>
      <w:proofErr w:type="gramStart"/>
      <w:r w:rsidRPr="007A1A2A">
        <w:rPr>
          <w:rFonts w:ascii="Century Gothic" w:hAnsi="Century Gothic"/>
          <w:b/>
          <w:color w:val="000099"/>
          <w:sz w:val="20"/>
          <w:szCs w:val="20"/>
          <w:lang w:val="en-US"/>
        </w:rPr>
        <w:t>ROTATE][</w:t>
      </w:r>
      <w:proofErr w:type="gramEnd"/>
      <w:r w:rsidRPr="007A1A2A">
        <w:rPr>
          <w:rFonts w:ascii="Century Gothic" w:hAnsi="Century Gothic"/>
          <w:b/>
          <w:color w:val="000099"/>
          <w:sz w:val="20"/>
          <w:szCs w:val="20"/>
          <w:lang w:val="en-US"/>
        </w:rPr>
        <w:t>RADIO BUTTONS]</w:t>
      </w:r>
    </w:p>
    <w:p w14:paraId="5697EF03" w14:textId="77777777" w:rsidR="00A301DE" w:rsidRPr="007A1A2A" w:rsidRDefault="00A301DE" w:rsidP="00A301DE">
      <w:pPr>
        <w:jc w:val="left"/>
        <w:rPr>
          <w:rFonts w:ascii="Century Gothic" w:hAnsi="Century Gothic"/>
          <w:b/>
          <w:color w:val="000099"/>
          <w:sz w:val="20"/>
          <w:szCs w:val="20"/>
          <w:lang w:val="en-US"/>
        </w:rPr>
      </w:pPr>
    </w:p>
    <w:p w14:paraId="1DB9349D" w14:textId="77777777" w:rsidR="00A301DE" w:rsidRPr="007A1A2A" w:rsidRDefault="00A301DE" w:rsidP="0013699B">
      <w:pPr>
        <w:numPr>
          <w:ilvl w:val="0"/>
          <w:numId w:val="38"/>
        </w:numPr>
        <w:spacing w:line="240" w:lineRule="auto"/>
        <w:jc w:val="left"/>
        <w:rPr>
          <w:rFonts w:ascii="Century Gothic" w:hAnsi="Century Gothic" w:cs="Arial"/>
          <w:sz w:val="20"/>
          <w:szCs w:val="20"/>
        </w:rPr>
      </w:pPr>
      <w:r w:rsidRPr="007A1A2A">
        <w:rPr>
          <w:rFonts w:ascii="Century Gothic" w:hAnsi="Century Gothic" w:cs="Arial"/>
          <w:sz w:val="20"/>
          <w:szCs w:val="20"/>
        </w:rPr>
        <w:t>New (not previously used) vehicle</w:t>
      </w:r>
      <w:r w:rsidR="00394ED1" w:rsidRPr="007A1A2A">
        <w:rPr>
          <w:rFonts w:ascii="Century Gothic" w:hAnsi="Century Gothic" w:cs="Arial"/>
          <w:sz w:val="20"/>
          <w:szCs w:val="20"/>
        </w:rPr>
        <w:t xml:space="preserve"> </w:t>
      </w:r>
    </w:p>
    <w:p w14:paraId="65241B70" w14:textId="77777777" w:rsidR="005D749A" w:rsidRPr="007A1A2A" w:rsidRDefault="00A301DE" w:rsidP="009870F2">
      <w:pPr>
        <w:numPr>
          <w:ilvl w:val="0"/>
          <w:numId w:val="38"/>
        </w:numPr>
        <w:spacing w:line="240" w:lineRule="auto"/>
        <w:jc w:val="left"/>
        <w:rPr>
          <w:rFonts w:ascii="Century Gothic" w:hAnsi="Century Gothic" w:cs="Arial"/>
          <w:sz w:val="20"/>
          <w:szCs w:val="20"/>
        </w:rPr>
      </w:pPr>
      <w:r w:rsidRPr="007A1A2A">
        <w:rPr>
          <w:rFonts w:ascii="Century Gothic" w:hAnsi="Century Gothic" w:cs="Arial"/>
          <w:sz w:val="20"/>
          <w:szCs w:val="20"/>
        </w:rPr>
        <w:t>Previously owned/used vehicle</w:t>
      </w:r>
      <w:r w:rsidR="009C507D" w:rsidRPr="007A1A2A">
        <w:rPr>
          <w:rFonts w:ascii="Century Gothic" w:hAnsi="Century Gothic" w:cs="Arial"/>
          <w:sz w:val="20"/>
          <w:szCs w:val="20"/>
        </w:rPr>
        <w:t xml:space="preserve"> </w:t>
      </w:r>
    </w:p>
    <w:p w14:paraId="353D7E91" w14:textId="7264D99A" w:rsidR="00FC6AD8" w:rsidRPr="007A1A2A" w:rsidRDefault="00FC6AD8" w:rsidP="00131AB4">
      <w:pPr>
        <w:numPr>
          <w:ilvl w:val="0"/>
          <w:numId w:val="38"/>
        </w:numPr>
        <w:spacing w:line="240" w:lineRule="auto"/>
        <w:jc w:val="left"/>
        <w:rPr>
          <w:rFonts w:ascii="Century Gothic" w:hAnsi="Century Gothic" w:cs="Arial"/>
          <w:sz w:val="20"/>
          <w:szCs w:val="20"/>
        </w:rPr>
      </w:pPr>
      <w:r w:rsidRPr="007A1A2A">
        <w:rPr>
          <w:rFonts w:ascii="Century Gothic" w:hAnsi="Century Gothic" w:cs="Arial"/>
          <w:sz w:val="20"/>
          <w:szCs w:val="20"/>
        </w:rPr>
        <w:t>I do not currently own a vehicle</w:t>
      </w:r>
      <w:r w:rsidR="009C507D" w:rsidRPr="007A1A2A">
        <w:rPr>
          <w:rFonts w:ascii="Century Gothic" w:hAnsi="Century Gothic" w:cs="Arial"/>
          <w:sz w:val="20"/>
          <w:szCs w:val="20"/>
        </w:rPr>
        <w:t xml:space="preserve"> </w:t>
      </w:r>
      <w:r w:rsidR="00131AB4" w:rsidRPr="007A1A2A">
        <w:rPr>
          <w:rFonts w:ascii="Century Gothic" w:hAnsi="Century Gothic"/>
          <w:b/>
          <w:color w:val="000099"/>
          <w:sz w:val="20"/>
          <w:szCs w:val="20"/>
          <w:lang w:val="en-US"/>
        </w:rPr>
        <w:t>[SKIP TO S7]</w:t>
      </w:r>
    </w:p>
    <w:p w14:paraId="132D4337" w14:textId="77777777" w:rsidR="00A301DE" w:rsidRPr="007A1A2A" w:rsidRDefault="00A301DE" w:rsidP="000737B0">
      <w:pPr>
        <w:numPr>
          <w:ilvl w:val="0"/>
          <w:numId w:val="38"/>
        </w:numPr>
        <w:spacing w:line="240" w:lineRule="auto"/>
        <w:jc w:val="left"/>
        <w:rPr>
          <w:rFonts w:ascii="Century Gothic" w:hAnsi="Century Gothic"/>
          <w:b/>
          <w:color w:val="000099"/>
          <w:sz w:val="20"/>
          <w:szCs w:val="20"/>
          <w:lang w:val="en-US"/>
        </w:rPr>
      </w:pPr>
      <w:r w:rsidRPr="007A1A2A">
        <w:rPr>
          <w:rFonts w:ascii="Century Gothic" w:hAnsi="Century Gothic" w:cs="Arial"/>
          <w:sz w:val="20"/>
          <w:szCs w:val="20"/>
        </w:rPr>
        <w:t xml:space="preserve">Not sure/Don’t </w:t>
      </w:r>
      <w:proofErr w:type="gramStart"/>
      <w:r w:rsidRPr="007A1A2A">
        <w:rPr>
          <w:rFonts w:ascii="Century Gothic" w:hAnsi="Century Gothic" w:cs="Arial"/>
          <w:sz w:val="20"/>
          <w:szCs w:val="20"/>
        </w:rPr>
        <w:t xml:space="preserve">know  </w:t>
      </w:r>
      <w:r w:rsidR="00B95945" w:rsidRPr="007A1A2A">
        <w:rPr>
          <w:rFonts w:ascii="Century Gothic" w:hAnsi="Century Gothic"/>
          <w:b/>
          <w:color w:val="000099"/>
          <w:sz w:val="20"/>
          <w:szCs w:val="20"/>
          <w:lang w:val="en-US"/>
        </w:rPr>
        <w:t>[</w:t>
      </w:r>
      <w:proofErr w:type="gramEnd"/>
      <w:r w:rsidR="00B95945" w:rsidRPr="007A1A2A">
        <w:rPr>
          <w:rFonts w:ascii="Century Gothic" w:hAnsi="Century Gothic"/>
          <w:b/>
          <w:color w:val="000099"/>
          <w:sz w:val="20"/>
          <w:szCs w:val="20"/>
          <w:lang w:val="en-US"/>
        </w:rPr>
        <w:t>SKIP TO S7]</w:t>
      </w:r>
    </w:p>
    <w:p w14:paraId="4A7853D8" w14:textId="77777777" w:rsidR="008D43DC" w:rsidRPr="007A1A2A" w:rsidRDefault="008D43DC" w:rsidP="008D43DC">
      <w:pPr>
        <w:spacing w:line="240" w:lineRule="auto"/>
        <w:ind w:left="810"/>
        <w:jc w:val="left"/>
        <w:rPr>
          <w:rFonts w:ascii="Century Gothic" w:hAnsi="Century Gothic" w:cs="Arial"/>
          <w:sz w:val="20"/>
          <w:szCs w:val="20"/>
        </w:rPr>
      </w:pPr>
    </w:p>
    <w:p w14:paraId="05356E86" w14:textId="77777777" w:rsidR="00E228A2" w:rsidRPr="007A1A2A" w:rsidRDefault="001D7329" w:rsidP="00D9466B">
      <w:pPr>
        <w:tabs>
          <w:tab w:val="left" w:pos="0"/>
        </w:tabs>
        <w:rPr>
          <w:rFonts w:ascii="Century Gothic" w:hAnsi="Century Gothic" w:cs="Arial"/>
          <w:sz w:val="20"/>
          <w:szCs w:val="20"/>
        </w:rPr>
      </w:pPr>
      <w:r w:rsidRPr="007A1A2A">
        <w:rPr>
          <w:rFonts w:ascii="Century Gothic" w:hAnsi="Century Gothic" w:cs="Arial"/>
          <w:sz w:val="20"/>
          <w:szCs w:val="20"/>
        </w:rPr>
        <w:t>S</w:t>
      </w:r>
      <w:proofErr w:type="gramStart"/>
      <w:r w:rsidR="00DB2023" w:rsidRPr="007A1A2A">
        <w:rPr>
          <w:rFonts w:ascii="Century Gothic" w:hAnsi="Century Gothic" w:cs="Arial"/>
          <w:sz w:val="20"/>
          <w:szCs w:val="20"/>
        </w:rPr>
        <w:t>6</w:t>
      </w:r>
      <w:r w:rsidRPr="007A1A2A">
        <w:rPr>
          <w:rFonts w:ascii="Century Gothic" w:hAnsi="Century Gothic" w:cs="Arial"/>
          <w:sz w:val="20"/>
          <w:szCs w:val="20"/>
        </w:rPr>
        <w:t>.Which</w:t>
      </w:r>
      <w:proofErr w:type="gramEnd"/>
      <w:r w:rsidRPr="007A1A2A">
        <w:rPr>
          <w:rFonts w:ascii="Century Gothic" w:hAnsi="Century Gothic" w:cs="Arial"/>
          <w:sz w:val="20"/>
          <w:szCs w:val="20"/>
        </w:rPr>
        <w:t xml:space="preserve"> of the following automobile </w:t>
      </w:r>
      <w:r w:rsidR="008D43DC" w:rsidRPr="007A1A2A">
        <w:rPr>
          <w:rFonts w:ascii="Century Gothic" w:hAnsi="Century Gothic" w:cs="Arial"/>
          <w:sz w:val="20"/>
          <w:szCs w:val="20"/>
        </w:rPr>
        <w:t>make</w:t>
      </w:r>
      <w:r w:rsidR="00DB2023" w:rsidRPr="007A1A2A">
        <w:rPr>
          <w:rFonts w:ascii="Century Gothic" w:hAnsi="Century Gothic" w:cs="Arial"/>
          <w:sz w:val="20"/>
          <w:szCs w:val="20"/>
        </w:rPr>
        <w:t>s</w:t>
      </w:r>
      <w:r w:rsidR="008D43DC" w:rsidRPr="007A1A2A">
        <w:rPr>
          <w:rFonts w:ascii="Century Gothic" w:hAnsi="Century Gothic" w:cs="Arial"/>
          <w:sz w:val="20"/>
          <w:szCs w:val="20"/>
        </w:rPr>
        <w:t xml:space="preserve"> and model</w:t>
      </w:r>
      <w:r w:rsidR="00DB2023" w:rsidRPr="007A1A2A">
        <w:rPr>
          <w:rFonts w:ascii="Century Gothic" w:hAnsi="Century Gothic" w:cs="Arial"/>
          <w:sz w:val="20"/>
          <w:szCs w:val="20"/>
        </w:rPr>
        <w:t>s</w:t>
      </w:r>
      <w:r w:rsidRPr="007A1A2A">
        <w:rPr>
          <w:rFonts w:ascii="Century Gothic" w:hAnsi="Century Gothic" w:cs="Arial"/>
          <w:sz w:val="20"/>
          <w:szCs w:val="20"/>
        </w:rPr>
        <w:t xml:space="preserve"> do you currently own or lease as your primary vehicle?</w:t>
      </w:r>
      <w:r w:rsidR="00AE3075" w:rsidRPr="007A1A2A">
        <w:rPr>
          <w:rFonts w:ascii="Century Gothic" w:hAnsi="Century Gothic" w:cs="Arial"/>
          <w:sz w:val="20"/>
          <w:szCs w:val="20"/>
        </w:rPr>
        <w:t xml:space="preserve"> Please select one</w:t>
      </w:r>
    </w:p>
    <w:p w14:paraId="6DDDB11E" w14:textId="77777777" w:rsidR="001D7329" w:rsidRPr="007A1A2A" w:rsidRDefault="001D7329" w:rsidP="00D9466B">
      <w:pPr>
        <w:tabs>
          <w:tab w:val="left" w:pos="0"/>
        </w:tabs>
        <w:rPr>
          <w:rFonts w:ascii="Century Gothic" w:hAnsi="Century Gothic" w:cs="Arial"/>
          <w:b/>
          <w:color w:val="FF0000"/>
          <w:sz w:val="20"/>
          <w:szCs w:val="20"/>
        </w:rPr>
      </w:pPr>
      <w:r w:rsidRPr="007A1A2A">
        <w:rPr>
          <w:rFonts w:ascii="Century Gothic" w:hAnsi="Century Gothic" w:cs="Arial"/>
          <w:b/>
          <w:color w:val="FF0000"/>
          <w:sz w:val="20"/>
          <w:szCs w:val="20"/>
        </w:rPr>
        <w:t>USE DROP DOWN MENU</w:t>
      </w:r>
    </w:p>
    <w:p w14:paraId="6CE0ACB4" w14:textId="77777777" w:rsidR="008D43DC" w:rsidRPr="007A1A2A" w:rsidRDefault="008D43DC" w:rsidP="00587A46">
      <w:pPr>
        <w:pStyle w:val="NormalWeb"/>
        <w:spacing w:before="0" w:beforeAutospacing="0" w:after="0" w:afterAutospacing="0" w:line="290" w:lineRule="atLeast"/>
        <w:jc w:val="both"/>
        <w:rPr>
          <w:rFonts w:ascii="Century Gothic" w:hAnsi="Century Gothic" w:cs="Segoe UI"/>
          <w:b/>
          <w:bCs/>
          <w:color w:val="FF0000"/>
          <w:sz w:val="20"/>
          <w:szCs w:val="20"/>
          <w:bdr w:val="none" w:sz="0" w:space="0" w:color="auto" w:frame="1"/>
          <w:lang w:val="en-GB"/>
        </w:rPr>
      </w:pPr>
      <w:r w:rsidRPr="007A1A2A">
        <w:rPr>
          <w:rFonts w:ascii="Century Gothic" w:hAnsi="Century Gothic" w:cs="Segoe UI"/>
          <w:b/>
          <w:bCs/>
          <w:color w:val="FF0000"/>
          <w:sz w:val="20"/>
          <w:szCs w:val="20"/>
          <w:bdr w:val="none" w:sz="0" w:space="0" w:color="auto" w:frame="1"/>
          <w:lang w:val="en-GB"/>
        </w:rPr>
        <w:t>Programm</w:t>
      </w:r>
      <w:r w:rsidR="00587A46" w:rsidRPr="007A1A2A">
        <w:rPr>
          <w:rFonts w:ascii="Century Gothic" w:hAnsi="Century Gothic" w:cs="Segoe UI"/>
          <w:b/>
          <w:bCs/>
          <w:color w:val="FF0000"/>
          <w:sz w:val="20"/>
          <w:szCs w:val="20"/>
          <w:bdr w:val="none" w:sz="0" w:space="0" w:color="auto" w:frame="1"/>
          <w:lang w:val="en-GB"/>
        </w:rPr>
        <w:t>ing: Please use</w:t>
      </w:r>
      <w:r w:rsidRPr="007A1A2A">
        <w:rPr>
          <w:rFonts w:ascii="Century Gothic" w:hAnsi="Century Gothic" w:cs="Segoe UI"/>
          <w:b/>
          <w:bCs/>
          <w:color w:val="FF0000"/>
          <w:sz w:val="20"/>
          <w:szCs w:val="20"/>
          <w:bdr w:val="none" w:sz="0" w:space="0" w:color="auto" w:frame="1"/>
          <w:lang w:val="en-GB"/>
        </w:rPr>
        <w:t xml:space="preserve"> provided</w:t>
      </w:r>
      <w:r w:rsidR="00587A46" w:rsidRPr="007A1A2A">
        <w:rPr>
          <w:rFonts w:ascii="Century Gothic" w:hAnsi="Century Gothic" w:cs="Segoe UI"/>
          <w:b/>
          <w:bCs/>
          <w:color w:val="FF0000"/>
          <w:sz w:val="20"/>
          <w:szCs w:val="20"/>
          <w:bdr w:val="none" w:sz="0" w:space="0" w:color="auto" w:frame="1"/>
          <w:lang w:val="en-GB"/>
        </w:rPr>
        <w:t xml:space="preserve"> list</w:t>
      </w:r>
      <w:r w:rsidRPr="007A1A2A">
        <w:rPr>
          <w:rFonts w:ascii="Century Gothic" w:hAnsi="Century Gothic" w:cs="Segoe UI"/>
          <w:b/>
          <w:bCs/>
          <w:color w:val="FF0000"/>
          <w:sz w:val="20"/>
          <w:szCs w:val="20"/>
          <w:bdr w:val="none" w:sz="0" w:space="0" w:color="auto" w:frame="1"/>
          <w:lang w:val="en-GB"/>
        </w:rPr>
        <w:t xml:space="preserve"> (see excel spread sheet) </w:t>
      </w:r>
    </w:p>
    <w:tbl>
      <w:tblPr>
        <w:tblStyle w:val="TableGrid"/>
        <w:tblpPr w:leftFromText="180" w:rightFromText="180" w:vertAnchor="text" w:tblpY="1"/>
        <w:tblOverlap w:val="never"/>
        <w:tblW w:w="0" w:type="auto"/>
        <w:tblLook w:val="04A0" w:firstRow="1" w:lastRow="0" w:firstColumn="1" w:lastColumn="0" w:noHBand="0" w:noVBand="1"/>
      </w:tblPr>
      <w:tblGrid>
        <w:gridCol w:w="3174"/>
        <w:gridCol w:w="2877"/>
        <w:gridCol w:w="2877"/>
      </w:tblGrid>
      <w:tr w:rsidR="008D43DC" w:rsidRPr="007A1A2A" w14:paraId="0B3F6736" w14:textId="77777777" w:rsidTr="008C46B4">
        <w:trPr>
          <w:trHeight w:val="369"/>
        </w:trPr>
        <w:tc>
          <w:tcPr>
            <w:tcW w:w="3174" w:type="dxa"/>
          </w:tcPr>
          <w:p w14:paraId="024E694F" w14:textId="77777777" w:rsidR="008D43DC" w:rsidRPr="007A1A2A" w:rsidRDefault="008D43DC" w:rsidP="003E107B">
            <w:pPr>
              <w:tabs>
                <w:tab w:val="left" w:pos="0"/>
              </w:tabs>
              <w:rPr>
                <w:rFonts w:ascii="Century Gothic" w:hAnsi="Century Gothic"/>
                <w:b/>
                <w:color w:val="000000" w:themeColor="text1"/>
                <w:sz w:val="20"/>
                <w:szCs w:val="20"/>
                <w:lang w:val="en-US"/>
              </w:rPr>
            </w:pPr>
            <w:r w:rsidRPr="007A1A2A">
              <w:rPr>
                <w:rFonts w:ascii="Century Gothic" w:hAnsi="Century Gothic"/>
                <w:b/>
                <w:color w:val="000000" w:themeColor="text1"/>
                <w:sz w:val="20"/>
                <w:szCs w:val="20"/>
                <w:lang w:val="en-US"/>
              </w:rPr>
              <w:t>Make</w:t>
            </w:r>
          </w:p>
        </w:tc>
        <w:tc>
          <w:tcPr>
            <w:tcW w:w="2877" w:type="dxa"/>
          </w:tcPr>
          <w:p w14:paraId="152AAF2E" w14:textId="77777777" w:rsidR="008D43DC" w:rsidRPr="007A1A2A" w:rsidRDefault="008D43DC" w:rsidP="003E107B">
            <w:pPr>
              <w:tabs>
                <w:tab w:val="left" w:pos="0"/>
              </w:tabs>
              <w:rPr>
                <w:rFonts w:ascii="Century Gothic" w:hAnsi="Century Gothic"/>
                <w:b/>
                <w:color w:val="000000" w:themeColor="text1"/>
                <w:sz w:val="20"/>
                <w:szCs w:val="20"/>
                <w:lang w:val="en-US"/>
              </w:rPr>
            </w:pPr>
            <w:r w:rsidRPr="007A1A2A">
              <w:rPr>
                <w:rFonts w:ascii="Century Gothic" w:hAnsi="Century Gothic"/>
                <w:b/>
                <w:color w:val="000000" w:themeColor="text1"/>
                <w:sz w:val="20"/>
                <w:szCs w:val="20"/>
                <w:lang w:val="en-US"/>
              </w:rPr>
              <w:t>Model</w:t>
            </w:r>
          </w:p>
        </w:tc>
        <w:tc>
          <w:tcPr>
            <w:tcW w:w="2877" w:type="dxa"/>
          </w:tcPr>
          <w:p w14:paraId="218F2306" w14:textId="77777777" w:rsidR="008D43DC" w:rsidRPr="007A1A2A" w:rsidRDefault="008D43DC" w:rsidP="003E107B">
            <w:pPr>
              <w:tabs>
                <w:tab w:val="left" w:pos="0"/>
              </w:tabs>
              <w:rPr>
                <w:rFonts w:ascii="Century Gothic" w:hAnsi="Century Gothic"/>
                <w:b/>
                <w:color w:val="000000" w:themeColor="text1"/>
                <w:sz w:val="20"/>
                <w:szCs w:val="20"/>
                <w:lang w:val="en-US"/>
              </w:rPr>
            </w:pPr>
            <w:r w:rsidRPr="007A1A2A">
              <w:rPr>
                <w:rFonts w:ascii="Century Gothic" w:hAnsi="Century Gothic"/>
                <w:b/>
                <w:color w:val="000000" w:themeColor="text1"/>
                <w:sz w:val="20"/>
                <w:szCs w:val="20"/>
                <w:lang w:val="en-US"/>
              </w:rPr>
              <w:t>Segment</w:t>
            </w:r>
          </w:p>
        </w:tc>
      </w:tr>
      <w:tr w:rsidR="008D43DC" w:rsidRPr="007A1A2A" w14:paraId="3C95F9EC" w14:textId="77777777" w:rsidTr="008C46B4">
        <w:trPr>
          <w:trHeight w:val="258"/>
        </w:trPr>
        <w:tc>
          <w:tcPr>
            <w:tcW w:w="3174" w:type="dxa"/>
          </w:tcPr>
          <w:p w14:paraId="1A6747C7"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 Acura</w:t>
            </w:r>
          </w:p>
        </w:tc>
        <w:tc>
          <w:tcPr>
            <w:tcW w:w="2877" w:type="dxa"/>
          </w:tcPr>
          <w:p w14:paraId="073969E0" w14:textId="77777777" w:rsidR="008D43DC" w:rsidRPr="007A1A2A" w:rsidRDefault="008D43DC" w:rsidP="003E107B">
            <w:pPr>
              <w:tabs>
                <w:tab w:val="left" w:pos="0"/>
              </w:tabs>
              <w:rPr>
                <w:rFonts w:ascii="Century Gothic" w:hAnsi="Century Gothic" w:cs="Arial"/>
                <w:sz w:val="20"/>
                <w:szCs w:val="20"/>
              </w:rPr>
            </w:pPr>
          </w:p>
        </w:tc>
        <w:tc>
          <w:tcPr>
            <w:tcW w:w="2877" w:type="dxa"/>
          </w:tcPr>
          <w:p w14:paraId="409F5BEA" w14:textId="77777777" w:rsidR="008D43DC" w:rsidRPr="007A1A2A" w:rsidRDefault="008D43DC" w:rsidP="003E107B">
            <w:pPr>
              <w:tabs>
                <w:tab w:val="left" w:pos="0"/>
              </w:tabs>
              <w:rPr>
                <w:rFonts w:ascii="Century Gothic" w:hAnsi="Century Gothic" w:cs="Arial"/>
                <w:sz w:val="20"/>
                <w:szCs w:val="20"/>
              </w:rPr>
            </w:pPr>
          </w:p>
        </w:tc>
      </w:tr>
      <w:tr w:rsidR="008D43DC" w:rsidRPr="007A1A2A" w14:paraId="748C6F39" w14:textId="77777777" w:rsidTr="008C46B4">
        <w:trPr>
          <w:trHeight w:val="240"/>
        </w:trPr>
        <w:tc>
          <w:tcPr>
            <w:tcW w:w="3174" w:type="dxa"/>
          </w:tcPr>
          <w:p w14:paraId="60A1AB5F"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 Audi</w:t>
            </w:r>
          </w:p>
        </w:tc>
        <w:tc>
          <w:tcPr>
            <w:tcW w:w="2877" w:type="dxa"/>
          </w:tcPr>
          <w:p w14:paraId="35385725" w14:textId="77777777" w:rsidR="008D43DC" w:rsidRPr="007A1A2A" w:rsidRDefault="008D43DC" w:rsidP="003E107B">
            <w:pPr>
              <w:tabs>
                <w:tab w:val="left" w:pos="0"/>
              </w:tabs>
              <w:rPr>
                <w:rFonts w:ascii="Century Gothic" w:hAnsi="Century Gothic" w:cs="Arial"/>
                <w:sz w:val="20"/>
                <w:szCs w:val="20"/>
              </w:rPr>
            </w:pPr>
          </w:p>
        </w:tc>
        <w:tc>
          <w:tcPr>
            <w:tcW w:w="2877" w:type="dxa"/>
          </w:tcPr>
          <w:p w14:paraId="4D73F50A" w14:textId="77777777" w:rsidR="008D43DC" w:rsidRPr="007A1A2A" w:rsidRDefault="008D43DC" w:rsidP="003E107B">
            <w:pPr>
              <w:tabs>
                <w:tab w:val="left" w:pos="0"/>
              </w:tabs>
              <w:rPr>
                <w:rFonts w:ascii="Century Gothic" w:hAnsi="Century Gothic" w:cs="Arial"/>
                <w:sz w:val="20"/>
                <w:szCs w:val="20"/>
              </w:rPr>
            </w:pPr>
          </w:p>
        </w:tc>
      </w:tr>
      <w:tr w:rsidR="008D43DC" w:rsidRPr="007A1A2A" w14:paraId="3D404D96" w14:textId="77777777" w:rsidTr="008C46B4">
        <w:trPr>
          <w:trHeight w:val="240"/>
        </w:trPr>
        <w:tc>
          <w:tcPr>
            <w:tcW w:w="3174" w:type="dxa"/>
          </w:tcPr>
          <w:p w14:paraId="4A93E1CE"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 BMW</w:t>
            </w:r>
          </w:p>
        </w:tc>
        <w:tc>
          <w:tcPr>
            <w:tcW w:w="2877" w:type="dxa"/>
          </w:tcPr>
          <w:p w14:paraId="264A7EAB" w14:textId="77777777" w:rsidR="008D43DC" w:rsidRPr="007A1A2A" w:rsidRDefault="008D43DC" w:rsidP="003E107B">
            <w:pPr>
              <w:tabs>
                <w:tab w:val="left" w:pos="0"/>
              </w:tabs>
              <w:rPr>
                <w:rFonts w:ascii="Century Gothic" w:hAnsi="Century Gothic" w:cs="Arial"/>
                <w:sz w:val="20"/>
                <w:szCs w:val="20"/>
              </w:rPr>
            </w:pPr>
          </w:p>
        </w:tc>
        <w:tc>
          <w:tcPr>
            <w:tcW w:w="2877" w:type="dxa"/>
          </w:tcPr>
          <w:p w14:paraId="12EA3001" w14:textId="77777777" w:rsidR="008D43DC" w:rsidRPr="007A1A2A" w:rsidRDefault="008D43DC" w:rsidP="003E107B">
            <w:pPr>
              <w:tabs>
                <w:tab w:val="left" w:pos="0"/>
              </w:tabs>
              <w:rPr>
                <w:rFonts w:ascii="Century Gothic" w:hAnsi="Century Gothic" w:cs="Arial"/>
                <w:sz w:val="20"/>
                <w:szCs w:val="20"/>
              </w:rPr>
            </w:pPr>
          </w:p>
        </w:tc>
      </w:tr>
      <w:tr w:rsidR="008D43DC" w:rsidRPr="007A1A2A" w14:paraId="195028AD" w14:textId="77777777" w:rsidTr="008C46B4">
        <w:trPr>
          <w:trHeight w:val="240"/>
        </w:trPr>
        <w:tc>
          <w:tcPr>
            <w:tcW w:w="3174" w:type="dxa"/>
          </w:tcPr>
          <w:p w14:paraId="66ED484F" w14:textId="71FA1F34"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 xml:space="preserve">4. </w:t>
            </w:r>
            <w:proofErr w:type="spellStart"/>
            <w:r w:rsidR="006B4616">
              <w:rPr>
                <w:rFonts w:ascii="Century Gothic" w:hAnsi="Century Gothic" w:cs="Arial"/>
                <w:sz w:val="20"/>
                <w:szCs w:val="20"/>
              </w:rPr>
              <w:t>BrandX</w:t>
            </w:r>
            <w:proofErr w:type="spellEnd"/>
          </w:p>
        </w:tc>
        <w:tc>
          <w:tcPr>
            <w:tcW w:w="2877" w:type="dxa"/>
          </w:tcPr>
          <w:p w14:paraId="37FBF037" w14:textId="77777777" w:rsidR="008D43DC" w:rsidRPr="007A1A2A" w:rsidRDefault="008D43DC" w:rsidP="003E107B">
            <w:pPr>
              <w:tabs>
                <w:tab w:val="left" w:pos="0"/>
              </w:tabs>
              <w:rPr>
                <w:rFonts w:ascii="Century Gothic" w:hAnsi="Century Gothic" w:cs="Arial"/>
                <w:sz w:val="20"/>
                <w:szCs w:val="20"/>
              </w:rPr>
            </w:pPr>
          </w:p>
        </w:tc>
        <w:tc>
          <w:tcPr>
            <w:tcW w:w="2877" w:type="dxa"/>
          </w:tcPr>
          <w:p w14:paraId="573B4EF0"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8AA7E88" w14:textId="77777777" w:rsidTr="008C46B4">
        <w:trPr>
          <w:trHeight w:val="258"/>
        </w:trPr>
        <w:tc>
          <w:tcPr>
            <w:tcW w:w="3174" w:type="dxa"/>
          </w:tcPr>
          <w:p w14:paraId="3335465F"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5. Cadillac</w:t>
            </w:r>
          </w:p>
        </w:tc>
        <w:tc>
          <w:tcPr>
            <w:tcW w:w="2877" w:type="dxa"/>
          </w:tcPr>
          <w:p w14:paraId="1DD975F8" w14:textId="77777777" w:rsidR="008D43DC" w:rsidRPr="007A1A2A" w:rsidRDefault="008D43DC" w:rsidP="003E107B">
            <w:pPr>
              <w:tabs>
                <w:tab w:val="left" w:pos="0"/>
              </w:tabs>
              <w:rPr>
                <w:rFonts w:ascii="Century Gothic" w:hAnsi="Century Gothic" w:cs="Arial"/>
                <w:sz w:val="20"/>
                <w:szCs w:val="20"/>
              </w:rPr>
            </w:pPr>
          </w:p>
        </w:tc>
        <w:tc>
          <w:tcPr>
            <w:tcW w:w="2877" w:type="dxa"/>
          </w:tcPr>
          <w:p w14:paraId="3A8F5B33" w14:textId="77777777" w:rsidR="008D43DC" w:rsidRPr="007A1A2A" w:rsidRDefault="008D43DC" w:rsidP="003E107B">
            <w:pPr>
              <w:tabs>
                <w:tab w:val="left" w:pos="0"/>
              </w:tabs>
              <w:rPr>
                <w:rFonts w:ascii="Century Gothic" w:hAnsi="Century Gothic" w:cs="Arial"/>
                <w:sz w:val="20"/>
                <w:szCs w:val="20"/>
              </w:rPr>
            </w:pPr>
          </w:p>
        </w:tc>
      </w:tr>
      <w:tr w:rsidR="008D43DC" w:rsidRPr="007A1A2A" w14:paraId="7CCBF760" w14:textId="77777777" w:rsidTr="008C46B4">
        <w:trPr>
          <w:trHeight w:val="240"/>
        </w:trPr>
        <w:tc>
          <w:tcPr>
            <w:tcW w:w="3174" w:type="dxa"/>
          </w:tcPr>
          <w:p w14:paraId="2FC4FA6E"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6. Chevrolet</w:t>
            </w:r>
          </w:p>
        </w:tc>
        <w:tc>
          <w:tcPr>
            <w:tcW w:w="2877" w:type="dxa"/>
          </w:tcPr>
          <w:p w14:paraId="32C80B54" w14:textId="77777777" w:rsidR="008D43DC" w:rsidRPr="007A1A2A" w:rsidRDefault="008D43DC" w:rsidP="003E107B">
            <w:pPr>
              <w:tabs>
                <w:tab w:val="left" w:pos="0"/>
              </w:tabs>
              <w:rPr>
                <w:rFonts w:ascii="Century Gothic" w:hAnsi="Century Gothic" w:cs="Arial"/>
                <w:sz w:val="20"/>
                <w:szCs w:val="20"/>
              </w:rPr>
            </w:pPr>
          </w:p>
        </w:tc>
        <w:tc>
          <w:tcPr>
            <w:tcW w:w="2877" w:type="dxa"/>
          </w:tcPr>
          <w:p w14:paraId="3F67664A" w14:textId="77777777" w:rsidR="008D43DC" w:rsidRPr="007A1A2A" w:rsidRDefault="008D43DC" w:rsidP="003E107B">
            <w:pPr>
              <w:tabs>
                <w:tab w:val="left" w:pos="0"/>
              </w:tabs>
              <w:rPr>
                <w:rFonts w:ascii="Century Gothic" w:hAnsi="Century Gothic" w:cs="Arial"/>
                <w:sz w:val="20"/>
                <w:szCs w:val="20"/>
              </w:rPr>
            </w:pPr>
          </w:p>
        </w:tc>
      </w:tr>
      <w:tr w:rsidR="008D43DC" w:rsidRPr="007A1A2A" w14:paraId="18694093" w14:textId="77777777" w:rsidTr="008C46B4">
        <w:trPr>
          <w:trHeight w:val="258"/>
        </w:trPr>
        <w:tc>
          <w:tcPr>
            <w:tcW w:w="3174" w:type="dxa"/>
          </w:tcPr>
          <w:p w14:paraId="37DE1D8E"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7. Chrysler</w:t>
            </w:r>
          </w:p>
        </w:tc>
        <w:tc>
          <w:tcPr>
            <w:tcW w:w="2877" w:type="dxa"/>
          </w:tcPr>
          <w:p w14:paraId="5F2097D7" w14:textId="77777777" w:rsidR="008D43DC" w:rsidRPr="007A1A2A" w:rsidRDefault="008D43DC" w:rsidP="003E107B">
            <w:pPr>
              <w:tabs>
                <w:tab w:val="left" w:pos="0"/>
              </w:tabs>
              <w:rPr>
                <w:rFonts w:ascii="Century Gothic" w:hAnsi="Century Gothic" w:cs="Arial"/>
                <w:sz w:val="20"/>
                <w:szCs w:val="20"/>
              </w:rPr>
            </w:pPr>
          </w:p>
        </w:tc>
        <w:tc>
          <w:tcPr>
            <w:tcW w:w="2877" w:type="dxa"/>
          </w:tcPr>
          <w:p w14:paraId="006E0959" w14:textId="77777777" w:rsidR="008D43DC" w:rsidRPr="007A1A2A" w:rsidRDefault="008D43DC" w:rsidP="003E107B">
            <w:pPr>
              <w:tabs>
                <w:tab w:val="left" w:pos="0"/>
              </w:tabs>
              <w:rPr>
                <w:rFonts w:ascii="Century Gothic" w:hAnsi="Century Gothic" w:cs="Arial"/>
                <w:sz w:val="20"/>
                <w:szCs w:val="20"/>
              </w:rPr>
            </w:pPr>
          </w:p>
        </w:tc>
      </w:tr>
      <w:tr w:rsidR="008D43DC" w:rsidRPr="007A1A2A" w14:paraId="4A3B94C4" w14:textId="77777777" w:rsidTr="008C46B4">
        <w:trPr>
          <w:trHeight w:val="258"/>
        </w:trPr>
        <w:tc>
          <w:tcPr>
            <w:tcW w:w="3174" w:type="dxa"/>
          </w:tcPr>
          <w:p w14:paraId="18DF0572"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8. Dodge</w:t>
            </w:r>
          </w:p>
        </w:tc>
        <w:tc>
          <w:tcPr>
            <w:tcW w:w="2877" w:type="dxa"/>
          </w:tcPr>
          <w:p w14:paraId="3EE0B4AD" w14:textId="77777777" w:rsidR="008D43DC" w:rsidRPr="007A1A2A" w:rsidRDefault="008D43DC" w:rsidP="003E107B">
            <w:pPr>
              <w:tabs>
                <w:tab w:val="left" w:pos="0"/>
              </w:tabs>
              <w:rPr>
                <w:rFonts w:ascii="Century Gothic" w:hAnsi="Century Gothic" w:cs="Arial"/>
                <w:sz w:val="20"/>
                <w:szCs w:val="20"/>
              </w:rPr>
            </w:pPr>
          </w:p>
        </w:tc>
        <w:tc>
          <w:tcPr>
            <w:tcW w:w="2877" w:type="dxa"/>
          </w:tcPr>
          <w:p w14:paraId="4D803344" w14:textId="77777777" w:rsidR="008D43DC" w:rsidRPr="007A1A2A" w:rsidRDefault="008D43DC" w:rsidP="003E107B">
            <w:pPr>
              <w:tabs>
                <w:tab w:val="left" w:pos="0"/>
              </w:tabs>
              <w:rPr>
                <w:rFonts w:ascii="Century Gothic" w:hAnsi="Century Gothic" w:cs="Arial"/>
                <w:sz w:val="20"/>
                <w:szCs w:val="20"/>
              </w:rPr>
            </w:pPr>
          </w:p>
        </w:tc>
      </w:tr>
      <w:tr w:rsidR="008D43DC" w:rsidRPr="007A1A2A" w14:paraId="4E693B1F" w14:textId="77777777" w:rsidTr="008C46B4">
        <w:trPr>
          <w:trHeight w:val="258"/>
        </w:trPr>
        <w:tc>
          <w:tcPr>
            <w:tcW w:w="3174" w:type="dxa"/>
          </w:tcPr>
          <w:p w14:paraId="6AC6ED9B"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9. Fiat</w:t>
            </w:r>
          </w:p>
        </w:tc>
        <w:tc>
          <w:tcPr>
            <w:tcW w:w="2877" w:type="dxa"/>
          </w:tcPr>
          <w:p w14:paraId="6C963B4F" w14:textId="77777777" w:rsidR="008D43DC" w:rsidRPr="007A1A2A" w:rsidRDefault="008D43DC" w:rsidP="003E107B">
            <w:pPr>
              <w:tabs>
                <w:tab w:val="left" w:pos="0"/>
              </w:tabs>
              <w:rPr>
                <w:rFonts w:ascii="Century Gothic" w:hAnsi="Century Gothic" w:cs="Arial"/>
                <w:sz w:val="20"/>
                <w:szCs w:val="20"/>
              </w:rPr>
            </w:pPr>
          </w:p>
        </w:tc>
        <w:tc>
          <w:tcPr>
            <w:tcW w:w="2877" w:type="dxa"/>
          </w:tcPr>
          <w:p w14:paraId="5A6E2408"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CDD0584" w14:textId="77777777" w:rsidTr="008C46B4">
        <w:trPr>
          <w:trHeight w:val="258"/>
        </w:trPr>
        <w:tc>
          <w:tcPr>
            <w:tcW w:w="3174" w:type="dxa"/>
          </w:tcPr>
          <w:p w14:paraId="360DE389"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10. Ford</w:t>
            </w:r>
          </w:p>
        </w:tc>
        <w:tc>
          <w:tcPr>
            <w:tcW w:w="2877" w:type="dxa"/>
          </w:tcPr>
          <w:p w14:paraId="4DDEDF5A" w14:textId="77777777" w:rsidR="008D43DC" w:rsidRPr="007A1A2A" w:rsidRDefault="008D43DC" w:rsidP="003E107B">
            <w:pPr>
              <w:tabs>
                <w:tab w:val="left" w:pos="0"/>
              </w:tabs>
              <w:rPr>
                <w:rFonts w:ascii="Century Gothic" w:hAnsi="Century Gothic" w:cs="Arial"/>
                <w:sz w:val="20"/>
                <w:szCs w:val="20"/>
              </w:rPr>
            </w:pPr>
          </w:p>
        </w:tc>
        <w:tc>
          <w:tcPr>
            <w:tcW w:w="2877" w:type="dxa"/>
          </w:tcPr>
          <w:p w14:paraId="7A2B5EB3"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6821758" w14:textId="77777777" w:rsidTr="008C46B4">
        <w:trPr>
          <w:trHeight w:val="258"/>
        </w:trPr>
        <w:tc>
          <w:tcPr>
            <w:tcW w:w="3174" w:type="dxa"/>
          </w:tcPr>
          <w:p w14:paraId="762988F8"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11. GMC</w:t>
            </w:r>
          </w:p>
        </w:tc>
        <w:tc>
          <w:tcPr>
            <w:tcW w:w="2877" w:type="dxa"/>
          </w:tcPr>
          <w:p w14:paraId="32788137" w14:textId="77777777" w:rsidR="008D43DC" w:rsidRPr="007A1A2A" w:rsidRDefault="008D43DC" w:rsidP="003E107B">
            <w:pPr>
              <w:tabs>
                <w:tab w:val="left" w:pos="0"/>
              </w:tabs>
              <w:rPr>
                <w:rFonts w:ascii="Century Gothic" w:hAnsi="Century Gothic" w:cs="Arial"/>
                <w:sz w:val="20"/>
                <w:szCs w:val="20"/>
              </w:rPr>
            </w:pPr>
          </w:p>
        </w:tc>
        <w:tc>
          <w:tcPr>
            <w:tcW w:w="2877" w:type="dxa"/>
          </w:tcPr>
          <w:p w14:paraId="5401DCD7" w14:textId="77777777" w:rsidR="008D43DC" w:rsidRPr="007A1A2A" w:rsidRDefault="008D43DC" w:rsidP="003E107B">
            <w:pPr>
              <w:tabs>
                <w:tab w:val="left" w:pos="0"/>
              </w:tabs>
              <w:rPr>
                <w:rFonts w:ascii="Century Gothic" w:hAnsi="Century Gothic" w:cs="Arial"/>
                <w:sz w:val="20"/>
                <w:szCs w:val="20"/>
              </w:rPr>
            </w:pPr>
          </w:p>
        </w:tc>
      </w:tr>
      <w:tr w:rsidR="008D43DC" w:rsidRPr="007A1A2A" w14:paraId="4BDE315C" w14:textId="77777777" w:rsidTr="008C46B4">
        <w:trPr>
          <w:trHeight w:val="258"/>
        </w:trPr>
        <w:tc>
          <w:tcPr>
            <w:tcW w:w="3174" w:type="dxa"/>
          </w:tcPr>
          <w:p w14:paraId="27C672BF"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12. Honda</w:t>
            </w:r>
          </w:p>
        </w:tc>
        <w:tc>
          <w:tcPr>
            <w:tcW w:w="2877" w:type="dxa"/>
          </w:tcPr>
          <w:p w14:paraId="032CD2D2" w14:textId="77777777" w:rsidR="008D43DC" w:rsidRPr="007A1A2A" w:rsidRDefault="008D43DC" w:rsidP="003E107B">
            <w:pPr>
              <w:tabs>
                <w:tab w:val="left" w:pos="0"/>
              </w:tabs>
              <w:rPr>
                <w:rFonts w:ascii="Century Gothic" w:hAnsi="Century Gothic" w:cs="Arial"/>
                <w:sz w:val="20"/>
                <w:szCs w:val="20"/>
              </w:rPr>
            </w:pPr>
          </w:p>
        </w:tc>
        <w:tc>
          <w:tcPr>
            <w:tcW w:w="2877" w:type="dxa"/>
          </w:tcPr>
          <w:p w14:paraId="69A07610"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2BA2555" w14:textId="77777777" w:rsidTr="008C46B4">
        <w:trPr>
          <w:trHeight w:val="258"/>
        </w:trPr>
        <w:tc>
          <w:tcPr>
            <w:tcW w:w="3174" w:type="dxa"/>
          </w:tcPr>
          <w:p w14:paraId="26187655"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13. Hummer</w:t>
            </w:r>
          </w:p>
        </w:tc>
        <w:tc>
          <w:tcPr>
            <w:tcW w:w="2877" w:type="dxa"/>
          </w:tcPr>
          <w:p w14:paraId="1380618A" w14:textId="77777777" w:rsidR="008D43DC" w:rsidRPr="007A1A2A" w:rsidRDefault="008D43DC" w:rsidP="003E107B">
            <w:pPr>
              <w:tabs>
                <w:tab w:val="left" w:pos="0"/>
              </w:tabs>
              <w:rPr>
                <w:rFonts w:ascii="Century Gothic" w:hAnsi="Century Gothic" w:cs="Arial"/>
                <w:sz w:val="20"/>
                <w:szCs w:val="20"/>
              </w:rPr>
            </w:pPr>
          </w:p>
        </w:tc>
        <w:tc>
          <w:tcPr>
            <w:tcW w:w="2877" w:type="dxa"/>
          </w:tcPr>
          <w:p w14:paraId="3F2AA9A0"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10BC6AD" w14:textId="77777777" w:rsidTr="008C46B4">
        <w:trPr>
          <w:trHeight w:val="258"/>
        </w:trPr>
        <w:tc>
          <w:tcPr>
            <w:tcW w:w="3174" w:type="dxa"/>
          </w:tcPr>
          <w:p w14:paraId="1A370F4A"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14. Hyundai</w:t>
            </w:r>
          </w:p>
        </w:tc>
        <w:tc>
          <w:tcPr>
            <w:tcW w:w="2877" w:type="dxa"/>
          </w:tcPr>
          <w:p w14:paraId="4D524274" w14:textId="77777777" w:rsidR="008D43DC" w:rsidRPr="007A1A2A" w:rsidRDefault="008D43DC" w:rsidP="003E107B">
            <w:pPr>
              <w:tabs>
                <w:tab w:val="left" w:pos="0"/>
              </w:tabs>
              <w:rPr>
                <w:rFonts w:ascii="Century Gothic" w:hAnsi="Century Gothic" w:cs="Arial"/>
                <w:sz w:val="20"/>
                <w:szCs w:val="20"/>
              </w:rPr>
            </w:pPr>
          </w:p>
        </w:tc>
        <w:tc>
          <w:tcPr>
            <w:tcW w:w="2877" w:type="dxa"/>
          </w:tcPr>
          <w:p w14:paraId="67CC3B4C"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D04D0BB" w14:textId="77777777" w:rsidTr="008C46B4">
        <w:trPr>
          <w:trHeight w:val="258"/>
        </w:trPr>
        <w:tc>
          <w:tcPr>
            <w:tcW w:w="3174" w:type="dxa"/>
          </w:tcPr>
          <w:p w14:paraId="5BD19C2F"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15. Infiniti</w:t>
            </w:r>
          </w:p>
        </w:tc>
        <w:tc>
          <w:tcPr>
            <w:tcW w:w="2877" w:type="dxa"/>
          </w:tcPr>
          <w:p w14:paraId="13619FE7" w14:textId="77777777" w:rsidR="008D43DC" w:rsidRPr="007A1A2A" w:rsidRDefault="008D43DC" w:rsidP="003E107B">
            <w:pPr>
              <w:tabs>
                <w:tab w:val="left" w:pos="0"/>
              </w:tabs>
              <w:rPr>
                <w:rFonts w:ascii="Century Gothic" w:hAnsi="Century Gothic" w:cs="Arial"/>
                <w:sz w:val="20"/>
                <w:szCs w:val="20"/>
              </w:rPr>
            </w:pPr>
          </w:p>
        </w:tc>
        <w:tc>
          <w:tcPr>
            <w:tcW w:w="2877" w:type="dxa"/>
          </w:tcPr>
          <w:p w14:paraId="234018D1" w14:textId="77777777" w:rsidR="008D43DC" w:rsidRPr="007A1A2A" w:rsidRDefault="008D43DC" w:rsidP="003E107B">
            <w:pPr>
              <w:tabs>
                <w:tab w:val="left" w:pos="0"/>
              </w:tabs>
              <w:rPr>
                <w:rFonts w:ascii="Century Gothic" w:hAnsi="Century Gothic" w:cs="Arial"/>
                <w:sz w:val="20"/>
                <w:szCs w:val="20"/>
              </w:rPr>
            </w:pPr>
          </w:p>
        </w:tc>
      </w:tr>
      <w:tr w:rsidR="008D43DC" w:rsidRPr="007A1A2A" w14:paraId="3FE34DDC" w14:textId="77777777" w:rsidTr="008C46B4">
        <w:trPr>
          <w:trHeight w:val="258"/>
        </w:trPr>
        <w:tc>
          <w:tcPr>
            <w:tcW w:w="3174" w:type="dxa"/>
          </w:tcPr>
          <w:p w14:paraId="6CC888B9"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16. Isuzu</w:t>
            </w:r>
          </w:p>
        </w:tc>
        <w:tc>
          <w:tcPr>
            <w:tcW w:w="2877" w:type="dxa"/>
          </w:tcPr>
          <w:p w14:paraId="64320589" w14:textId="77777777" w:rsidR="008D43DC" w:rsidRPr="007A1A2A" w:rsidRDefault="008D43DC" w:rsidP="003E107B">
            <w:pPr>
              <w:tabs>
                <w:tab w:val="left" w:pos="0"/>
              </w:tabs>
              <w:rPr>
                <w:rFonts w:ascii="Century Gothic" w:hAnsi="Century Gothic" w:cs="Arial"/>
                <w:sz w:val="20"/>
                <w:szCs w:val="20"/>
              </w:rPr>
            </w:pPr>
          </w:p>
        </w:tc>
        <w:tc>
          <w:tcPr>
            <w:tcW w:w="2877" w:type="dxa"/>
          </w:tcPr>
          <w:p w14:paraId="6E0B3AFF"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C42455B" w14:textId="77777777" w:rsidTr="008C46B4">
        <w:trPr>
          <w:trHeight w:val="258"/>
        </w:trPr>
        <w:tc>
          <w:tcPr>
            <w:tcW w:w="3174" w:type="dxa"/>
          </w:tcPr>
          <w:p w14:paraId="0E2EC944"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17. Jaguar</w:t>
            </w:r>
          </w:p>
        </w:tc>
        <w:tc>
          <w:tcPr>
            <w:tcW w:w="2877" w:type="dxa"/>
          </w:tcPr>
          <w:p w14:paraId="33EBEF19" w14:textId="77777777" w:rsidR="008D43DC" w:rsidRPr="007A1A2A" w:rsidRDefault="008D43DC" w:rsidP="003E107B">
            <w:pPr>
              <w:tabs>
                <w:tab w:val="left" w:pos="0"/>
              </w:tabs>
              <w:rPr>
                <w:rFonts w:ascii="Century Gothic" w:hAnsi="Century Gothic" w:cs="Arial"/>
                <w:sz w:val="20"/>
                <w:szCs w:val="20"/>
              </w:rPr>
            </w:pPr>
          </w:p>
        </w:tc>
        <w:tc>
          <w:tcPr>
            <w:tcW w:w="2877" w:type="dxa"/>
          </w:tcPr>
          <w:p w14:paraId="7D40712A" w14:textId="77777777" w:rsidR="008D43DC" w:rsidRPr="007A1A2A" w:rsidRDefault="008D43DC" w:rsidP="003E107B">
            <w:pPr>
              <w:tabs>
                <w:tab w:val="left" w:pos="0"/>
              </w:tabs>
              <w:rPr>
                <w:rFonts w:ascii="Century Gothic" w:hAnsi="Century Gothic" w:cs="Arial"/>
                <w:sz w:val="20"/>
                <w:szCs w:val="20"/>
              </w:rPr>
            </w:pPr>
          </w:p>
        </w:tc>
      </w:tr>
      <w:tr w:rsidR="008D43DC" w:rsidRPr="007A1A2A" w14:paraId="339F79F1" w14:textId="77777777" w:rsidTr="008C46B4">
        <w:trPr>
          <w:trHeight w:val="258"/>
        </w:trPr>
        <w:tc>
          <w:tcPr>
            <w:tcW w:w="3174" w:type="dxa"/>
          </w:tcPr>
          <w:p w14:paraId="056B7985"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18. Jeep</w:t>
            </w:r>
          </w:p>
        </w:tc>
        <w:tc>
          <w:tcPr>
            <w:tcW w:w="2877" w:type="dxa"/>
          </w:tcPr>
          <w:p w14:paraId="0721A568" w14:textId="77777777" w:rsidR="008D43DC" w:rsidRPr="007A1A2A" w:rsidRDefault="008D43DC" w:rsidP="003E107B">
            <w:pPr>
              <w:tabs>
                <w:tab w:val="left" w:pos="0"/>
              </w:tabs>
              <w:rPr>
                <w:rFonts w:ascii="Century Gothic" w:hAnsi="Century Gothic" w:cs="Arial"/>
                <w:sz w:val="20"/>
                <w:szCs w:val="20"/>
              </w:rPr>
            </w:pPr>
          </w:p>
        </w:tc>
        <w:tc>
          <w:tcPr>
            <w:tcW w:w="2877" w:type="dxa"/>
          </w:tcPr>
          <w:p w14:paraId="30D34233" w14:textId="77777777" w:rsidR="008D43DC" w:rsidRPr="007A1A2A" w:rsidRDefault="008D43DC" w:rsidP="003E107B">
            <w:pPr>
              <w:tabs>
                <w:tab w:val="left" w:pos="0"/>
              </w:tabs>
              <w:rPr>
                <w:rFonts w:ascii="Century Gothic" w:hAnsi="Century Gothic" w:cs="Arial"/>
                <w:sz w:val="20"/>
                <w:szCs w:val="20"/>
              </w:rPr>
            </w:pPr>
          </w:p>
        </w:tc>
      </w:tr>
      <w:tr w:rsidR="008D43DC" w:rsidRPr="007A1A2A" w14:paraId="04E51031" w14:textId="77777777" w:rsidTr="008C46B4">
        <w:trPr>
          <w:trHeight w:val="258"/>
        </w:trPr>
        <w:tc>
          <w:tcPr>
            <w:tcW w:w="3174" w:type="dxa"/>
          </w:tcPr>
          <w:p w14:paraId="0815DD1C"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19. Kia</w:t>
            </w:r>
          </w:p>
        </w:tc>
        <w:tc>
          <w:tcPr>
            <w:tcW w:w="2877" w:type="dxa"/>
          </w:tcPr>
          <w:p w14:paraId="49D02462" w14:textId="77777777" w:rsidR="008D43DC" w:rsidRPr="007A1A2A" w:rsidRDefault="008D43DC" w:rsidP="003E107B">
            <w:pPr>
              <w:tabs>
                <w:tab w:val="left" w:pos="0"/>
              </w:tabs>
              <w:rPr>
                <w:rFonts w:ascii="Century Gothic" w:hAnsi="Century Gothic" w:cs="Arial"/>
                <w:sz w:val="20"/>
                <w:szCs w:val="20"/>
              </w:rPr>
            </w:pPr>
          </w:p>
        </w:tc>
        <w:tc>
          <w:tcPr>
            <w:tcW w:w="2877" w:type="dxa"/>
          </w:tcPr>
          <w:p w14:paraId="511099B2"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D31A14C" w14:textId="77777777" w:rsidTr="008C46B4">
        <w:trPr>
          <w:trHeight w:val="258"/>
        </w:trPr>
        <w:tc>
          <w:tcPr>
            <w:tcW w:w="3174" w:type="dxa"/>
          </w:tcPr>
          <w:p w14:paraId="62AAE910"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20. Land Rover</w:t>
            </w:r>
          </w:p>
        </w:tc>
        <w:tc>
          <w:tcPr>
            <w:tcW w:w="2877" w:type="dxa"/>
          </w:tcPr>
          <w:p w14:paraId="51BBECAB" w14:textId="77777777" w:rsidR="008D43DC" w:rsidRPr="007A1A2A" w:rsidRDefault="008D43DC" w:rsidP="003E107B">
            <w:pPr>
              <w:tabs>
                <w:tab w:val="left" w:pos="0"/>
              </w:tabs>
              <w:rPr>
                <w:rFonts w:ascii="Century Gothic" w:hAnsi="Century Gothic" w:cs="Arial"/>
                <w:sz w:val="20"/>
                <w:szCs w:val="20"/>
              </w:rPr>
            </w:pPr>
          </w:p>
        </w:tc>
        <w:tc>
          <w:tcPr>
            <w:tcW w:w="2877" w:type="dxa"/>
          </w:tcPr>
          <w:p w14:paraId="31733E81"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1635D15" w14:textId="77777777" w:rsidTr="008C46B4">
        <w:trPr>
          <w:trHeight w:val="258"/>
        </w:trPr>
        <w:tc>
          <w:tcPr>
            <w:tcW w:w="3174" w:type="dxa"/>
          </w:tcPr>
          <w:p w14:paraId="6405B08E"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21. Lexus</w:t>
            </w:r>
          </w:p>
        </w:tc>
        <w:tc>
          <w:tcPr>
            <w:tcW w:w="2877" w:type="dxa"/>
          </w:tcPr>
          <w:p w14:paraId="49533085" w14:textId="77777777" w:rsidR="008D43DC" w:rsidRPr="007A1A2A" w:rsidRDefault="008D43DC" w:rsidP="003E107B">
            <w:pPr>
              <w:tabs>
                <w:tab w:val="left" w:pos="0"/>
              </w:tabs>
              <w:rPr>
                <w:rFonts w:ascii="Century Gothic" w:hAnsi="Century Gothic" w:cs="Arial"/>
                <w:sz w:val="20"/>
                <w:szCs w:val="20"/>
              </w:rPr>
            </w:pPr>
          </w:p>
        </w:tc>
        <w:tc>
          <w:tcPr>
            <w:tcW w:w="2877" w:type="dxa"/>
          </w:tcPr>
          <w:p w14:paraId="17793E9A" w14:textId="77777777" w:rsidR="008D43DC" w:rsidRPr="007A1A2A" w:rsidRDefault="008D43DC" w:rsidP="003E107B">
            <w:pPr>
              <w:tabs>
                <w:tab w:val="left" w:pos="0"/>
              </w:tabs>
              <w:rPr>
                <w:rFonts w:ascii="Century Gothic" w:hAnsi="Century Gothic" w:cs="Arial"/>
                <w:sz w:val="20"/>
                <w:szCs w:val="20"/>
              </w:rPr>
            </w:pPr>
          </w:p>
        </w:tc>
      </w:tr>
      <w:tr w:rsidR="008D43DC" w:rsidRPr="007A1A2A" w14:paraId="43628BBB" w14:textId="77777777" w:rsidTr="008C46B4">
        <w:trPr>
          <w:trHeight w:val="258"/>
        </w:trPr>
        <w:tc>
          <w:tcPr>
            <w:tcW w:w="3174" w:type="dxa"/>
          </w:tcPr>
          <w:p w14:paraId="7BF6BEE0"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22. Lincoln</w:t>
            </w:r>
          </w:p>
        </w:tc>
        <w:tc>
          <w:tcPr>
            <w:tcW w:w="2877" w:type="dxa"/>
          </w:tcPr>
          <w:p w14:paraId="440585D2" w14:textId="77777777" w:rsidR="008D43DC" w:rsidRPr="007A1A2A" w:rsidRDefault="008D43DC" w:rsidP="003E107B">
            <w:pPr>
              <w:tabs>
                <w:tab w:val="left" w:pos="0"/>
              </w:tabs>
              <w:rPr>
                <w:rFonts w:ascii="Century Gothic" w:hAnsi="Century Gothic" w:cs="Arial"/>
                <w:sz w:val="20"/>
                <w:szCs w:val="20"/>
              </w:rPr>
            </w:pPr>
          </w:p>
        </w:tc>
        <w:tc>
          <w:tcPr>
            <w:tcW w:w="2877" w:type="dxa"/>
          </w:tcPr>
          <w:p w14:paraId="22EB993D"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A01B6E8" w14:textId="77777777" w:rsidTr="008C46B4">
        <w:trPr>
          <w:trHeight w:val="258"/>
        </w:trPr>
        <w:tc>
          <w:tcPr>
            <w:tcW w:w="3174" w:type="dxa"/>
          </w:tcPr>
          <w:p w14:paraId="36976538"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23. Mazda</w:t>
            </w:r>
          </w:p>
        </w:tc>
        <w:tc>
          <w:tcPr>
            <w:tcW w:w="2877" w:type="dxa"/>
          </w:tcPr>
          <w:p w14:paraId="6912D87A" w14:textId="77777777" w:rsidR="008D43DC" w:rsidRPr="007A1A2A" w:rsidRDefault="008D43DC" w:rsidP="003E107B">
            <w:pPr>
              <w:tabs>
                <w:tab w:val="left" w:pos="0"/>
              </w:tabs>
              <w:rPr>
                <w:rFonts w:ascii="Century Gothic" w:hAnsi="Century Gothic" w:cs="Arial"/>
                <w:sz w:val="20"/>
                <w:szCs w:val="20"/>
              </w:rPr>
            </w:pPr>
          </w:p>
        </w:tc>
        <w:tc>
          <w:tcPr>
            <w:tcW w:w="2877" w:type="dxa"/>
          </w:tcPr>
          <w:p w14:paraId="1307B6EF" w14:textId="77777777" w:rsidR="008D43DC" w:rsidRPr="007A1A2A" w:rsidRDefault="008D43DC" w:rsidP="003E107B">
            <w:pPr>
              <w:tabs>
                <w:tab w:val="left" w:pos="0"/>
              </w:tabs>
              <w:rPr>
                <w:rFonts w:ascii="Century Gothic" w:hAnsi="Century Gothic" w:cs="Arial"/>
                <w:sz w:val="20"/>
                <w:szCs w:val="20"/>
              </w:rPr>
            </w:pPr>
          </w:p>
        </w:tc>
      </w:tr>
      <w:tr w:rsidR="008D43DC" w:rsidRPr="007A1A2A" w14:paraId="5ADE2509" w14:textId="77777777" w:rsidTr="008C46B4">
        <w:trPr>
          <w:trHeight w:val="258"/>
        </w:trPr>
        <w:tc>
          <w:tcPr>
            <w:tcW w:w="3174" w:type="dxa"/>
          </w:tcPr>
          <w:p w14:paraId="1ED2B215"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24. Mercedes -Benz</w:t>
            </w:r>
          </w:p>
        </w:tc>
        <w:tc>
          <w:tcPr>
            <w:tcW w:w="2877" w:type="dxa"/>
          </w:tcPr>
          <w:p w14:paraId="14069444" w14:textId="77777777" w:rsidR="008D43DC" w:rsidRPr="007A1A2A" w:rsidRDefault="008D43DC" w:rsidP="003E107B">
            <w:pPr>
              <w:tabs>
                <w:tab w:val="left" w:pos="0"/>
              </w:tabs>
              <w:rPr>
                <w:rFonts w:ascii="Century Gothic" w:hAnsi="Century Gothic" w:cs="Arial"/>
                <w:sz w:val="20"/>
                <w:szCs w:val="20"/>
              </w:rPr>
            </w:pPr>
          </w:p>
        </w:tc>
        <w:tc>
          <w:tcPr>
            <w:tcW w:w="2877" w:type="dxa"/>
          </w:tcPr>
          <w:p w14:paraId="5B72B6DD"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592A954" w14:textId="77777777" w:rsidTr="008C46B4">
        <w:trPr>
          <w:trHeight w:val="258"/>
        </w:trPr>
        <w:tc>
          <w:tcPr>
            <w:tcW w:w="3174" w:type="dxa"/>
          </w:tcPr>
          <w:p w14:paraId="173FA190"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25. Mercury</w:t>
            </w:r>
          </w:p>
        </w:tc>
        <w:tc>
          <w:tcPr>
            <w:tcW w:w="2877" w:type="dxa"/>
          </w:tcPr>
          <w:p w14:paraId="7F25DC3D" w14:textId="77777777" w:rsidR="008D43DC" w:rsidRPr="007A1A2A" w:rsidRDefault="008D43DC" w:rsidP="003E107B">
            <w:pPr>
              <w:tabs>
                <w:tab w:val="left" w:pos="0"/>
              </w:tabs>
              <w:rPr>
                <w:rFonts w:ascii="Century Gothic" w:hAnsi="Century Gothic" w:cs="Arial"/>
                <w:sz w:val="20"/>
                <w:szCs w:val="20"/>
              </w:rPr>
            </w:pPr>
          </w:p>
        </w:tc>
        <w:tc>
          <w:tcPr>
            <w:tcW w:w="2877" w:type="dxa"/>
          </w:tcPr>
          <w:p w14:paraId="6A7F0293" w14:textId="77777777" w:rsidR="008D43DC" w:rsidRPr="007A1A2A" w:rsidRDefault="008D43DC" w:rsidP="003E107B">
            <w:pPr>
              <w:tabs>
                <w:tab w:val="left" w:pos="0"/>
              </w:tabs>
              <w:rPr>
                <w:rFonts w:ascii="Century Gothic" w:hAnsi="Century Gothic" w:cs="Arial"/>
                <w:sz w:val="20"/>
                <w:szCs w:val="20"/>
              </w:rPr>
            </w:pPr>
          </w:p>
        </w:tc>
      </w:tr>
      <w:tr w:rsidR="008D43DC" w:rsidRPr="007A1A2A" w14:paraId="7E5927AF" w14:textId="77777777" w:rsidTr="008C46B4">
        <w:trPr>
          <w:trHeight w:val="258"/>
        </w:trPr>
        <w:tc>
          <w:tcPr>
            <w:tcW w:w="3174" w:type="dxa"/>
          </w:tcPr>
          <w:p w14:paraId="0676D2E3"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26. MINI</w:t>
            </w:r>
          </w:p>
        </w:tc>
        <w:tc>
          <w:tcPr>
            <w:tcW w:w="2877" w:type="dxa"/>
          </w:tcPr>
          <w:p w14:paraId="1784FA00" w14:textId="77777777" w:rsidR="008D43DC" w:rsidRPr="007A1A2A" w:rsidRDefault="008D43DC" w:rsidP="003E107B">
            <w:pPr>
              <w:tabs>
                <w:tab w:val="left" w:pos="0"/>
              </w:tabs>
              <w:rPr>
                <w:rFonts w:ascii="Century Gothic" w:hAnsi="Century Gothic" w:cs="Arial"/>
                <w:sz w:val="20"/>
                <w:szCs w:val="20"/>
              </w:rPr>
            </w:pPr>
          </w:p>
        </w:tc>
        <w:tc>
          <w:tcPr>
            <w:tcW w:w="2877" w:type="dxa"/>
          </w:tcPr>
          <w:p w14:paraId="637799EE" w14:textId="77777777" w:rsidR="008D43DC" w:rsidRPr="007A1A2A" w:rsidRDefault="008D43DC" w:rsidP="003E107B">
            <w:pPr>
              <w:tabs>
                <w:tab w:val="left" w:pos="0"/>
              </w:tabs>
              <w:rPr>
                <w:rFonts w:ascii="Century Gothic" w:hAnsi="Century Gothic" w:cs="Arial"/>
                <w:sz w:val="20"/>
                <w:szCs w:val="20"/>
              </w:rPr>
            </w:pPr>
          </w:p>
        </w:tc>
      </w:tr>
      <w:tr w:rsidR="008D43DC" w:rsidRPr="007A1A2A" w14:paraId="7D8E4C30" w14:textId="77777777" w:rsidTr="008C46B4">
        <w:trPr>
          <w:trHeight w:val="258"/>
        </w:trPr>
        <w:tc>
          <w:tcPr>
            <w:tcW w:w="3174" w:type="dxa"/>
          </w:tcPr>
          <w:p w14:paraId="3D5457D0"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27. Mitsubishi</w:t>
            </w:r>
          </w:p>
        </w:tc>
        <w:tc>
          <w:tcPr>
            <w:tcW w:w="2877" w:type="dxa"/>
          </w:tcPr>
          <w:p w14:paraId="67B9AE7C" w14:textId="77777777" w:rsidR="008D43DC" w:rsidRPr="007A1A2A" w:rsidRDefault="008D43DC" w:rsidP="003E107B">
            <w:pPr>
              <w:tabs>
                <w:tab w:val="left" w:pos="0"/>
              </w:tabs>
              <w:rPr>
                <w:rFonts w:ascii="Century Gothic" w:hAnsi="Century Gothic" w:cs="Arial"/>
                <w:sz w:val="20"/>
                <w:szCs w:val="20"/>
              </w:rPr>
            </w:pPr>
          </w:p>
        </w:tc>
        <w:tc>
          <w:tcPr>
            <w:tcW w:w="2877" w:type="dxa"/>
          </w:tcPr>
          <w:p w14:paraId="5967C8C6"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C077F57" w14:textId="77777777" w:rsidTr="008C46B4">
        <w:trPr>
          <w:trHeight w:val="258"/>
        </w:trPr>
        <w:tc>
          <w:tcPr>
            <w:tcW w:w="3174" w:type="dxa"/>
          </w:tcPr>
          <w:p w14:paraId="570DBBBB" w14:textId="77777777" w:rsidR="008D43DC" w:rsidRPr="007A1A2A" w:rsidRDefault="008D43DC" w:rsidP="00F404A2">
            <w:pPr>
              <w:tabs>
                <w:tab w:val="left" w:pos="0"/>
              </w:tabs>
              <w:rPr>
                <w:rFonts w:ascii="Century Gothic" w:hAnsi="Century Gothic" w:cs="Arial"/>
                <w:sz w:val="20"/>
                <w:szCs w:val="20"/>
              </w:rPr>
            </w:pPr>
            <w:r w:rsidRPr="007A1A2A">
              <w:rPr>
                <w:rFonts w:ascii="Century Gothic" w:hAnsi="Century Gothic" w:cs="Arial"/>
                <w:sz w:val="20"/>
                <w:szCs w:val="20"/>
              </w:rPr>
              <w:t>28. Nissan</w:t>
            </w:r>
          </w:p>
        </w:tc>
        <w:tc>
          <w:tcPr>
            <w:tcW w:w="2877" w:type="dxa"/>
          </w:tcPr>
          <w:p w14:paraId="44E7DD29" w14:textId="77777777" w:rsidR="008D43DC" w:rsidRPr="007A1A2A" w:rsidRDefault="008D43DC" w:rsidP="00F404A2">
            <w:pPr>
              <w:tabs>
                <w:tab w:val="left" w:pos="0"/>
              </w:tabs>
              <w:rPr>
                <w:rFonts w:ascii="Century Gothic" w:hAnsi="Century Gothic" w:cs="Arial"/>
                <w:sz w:val="20"/>
                <w:szCs w:val="20"/>
              </w:rPr>
            </w:pPr>
          </w:p>
        </w:tc>
        <w:tc>
          <w:tcPr>
            <w:tcW w:w="2877" w:type="dxa"/>
          </w:tcPr>
          <w:p w14:paraId="0E1C3AC6" w14:textId="77777777" w:rsidR="008D43DC" w:rsidRPr="007A1A2A" w:rsidRDefault="008D43DC" w:rsidP="00F404A2">
            <w:pPr>
              <w:tabs>
                <w:tab w:val="left" w:pos="0"/>
              </w:tabs>
              <w:rPr>
                <w:rFonts w:ascii="Century Gothic" w:hAnsi="Century Gothic" w:cs="Arial"/>
                <w:sz w:val="20"/>
                <w:szCs w:val="20"/>
              </w:rPr>
            </w:pPr>
          </w:p>
        </w:tc>
      </w:tr>
      <w:tr w:rsidR="008D43DC" w:rsidRPr="007A1A2A" w14:paraId="42E8171C" w14:textId="77777777" w:rsidTr="008C46B4">
        <w:trPr>
          <w:trHeight w:val="258"/>
        </w:trPr>
        <w:tc>
          <w:tcPr>
            <w:tcW w:w="3174" w:type="dxa"/>
          </w:tcPr>
          <w:p w14:paraId="76AD1C65"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29. Olds mobile</w:t>
            </w:r>
          </w:p>
        </w:tc>
        <w:tc>
          <w:tcPr>
            <w:tcW w:w="2877" w:type="dxa"/>
          </w:tcPr>
          <w:p w14:paraId="6A274F31" w14:textId="77777777" w:rsidR="008D43DC" w:rsidRPr="007A1A2A" w:rsidRDefault="008D43DC" w:rsidP="003E107B">
            <w:pPr>
              <w:tabs>
                <w:tab w:val="left" w:pos="0"/>
              </w:tabs>
              <w:rPr>
                <w:rFonts w:ascii="Century Gothic" w:hAnsi="Century Gothic" w:cs="Arial"/>
                <w:sz w:val="20"/>
                <w:szCs w:val="20"/>
              </w:rPr>
            </w:pPr>
          </w:p>
        </w:tc>
        <w:tc>
          <w:tcPr>
            <w:tcW w:w="2877" w:type="dxa"/>
          </w:tcPr>
          <w:p w14:paraId="0115F86D" w14:textId="77777777" w:rsidR="008D43DC" w:rsidRPr="007A1A2A" w:rsidRDefault="008D43DC" w:rsidP="003E107B">
            <w:pPr>
              <w:tabs>
                <w:tab w:val="left" w:pos="0"/>
              </w:tabs>
              <w:rPr>
                <w:rFonts w:ascii="Century Gothic" w:hAnsi="Century Gothic" w:cs="Arial"/>
                <w:sz w:val="20"/>
                <w:szCs w:val="20"/>
              </w:rPr>
            </w:pPr>
          </w:p>
        </w:tc>
      </w:tr>
      <w:tr w:rsidR="008D43DC" w:rsidRPr="007A1A2A" w14:paraId="0F8B5969" w14:textId="77777777" w:rsidTr="008C46B4">
        <w:trPr>
          <w:trHeight w:val="258"/>
        </w:trPr>
        <w:tc>
          <w:tcPr>
            <w:tcW w:w="3174" w:type="dxa"/>
          </w:tcPr>
          <w:p w14:paraId="5CCB58C6"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30. Pontiac</w:t>
            </w:r>
          </w:p>
        </w:tc>
        <w:tc>
          <w:tcPr>
            <w:tcW w:w="2877" w:type="dxa"/>
          </w:tcPr>
          <w:p w14:paraId="001993CD" w14:textId="77777777" w:rsidR="008D43DC" w:rsidRPr="007A1A2A" w:rsidRDefault="008D43DC" w:rsidP="003E107B">
            <w:pPr>
              <w:tabs>
                <w:tab w:val="left" w:pos="0"/>
              </w:tabs>
              <w:rPr>
                <w:rFonts w:ascii="Century Gothic" w:hAnsi="Century Gothic" w:cs="Arial"/>
                <w:sz w:val="20"/>
                <w:szCs w:val="20"/>
              </w:rPr>
            </w:pPr>
          </w:p>
        </w:tc>
        <w:tc>
          <w:tcPr>
            <w:tcW w:w="2877" w:type="dxa"/>
          </w:tcPr>
          <w:p w14:paraId="7047DA37"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D3B6300" w14:textId="77777777" w:rsidTr="008C46B4">
        <w:trPr>
          <w:trHeight w:val="258"/>
        </w:trPr>
        <w:tc>
          <w:tcPr>
            <w:tcW w:w="3174" w:type="dxa"/>
          </w:tcPr>
          <w:p w14:paraId="6FF1C1C5"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31. Porsche</w:t>
            </w:r>
          </w:p>
        </w:tc>
        <w:tc>
          <w:tcPr>
            <w:tcW w:w="2877" w:type="dxa"/>
          </w:tcPr>
          <w:p w14:paraId="28A39E5A" w14:textId="77777777" w:rsidR="008D43DC" w:rsidRPr="007A1A2A" w:rsidRDefault="008D43DC" w:rsidP="003E107B">
            <w:pPr>
              <w:tabs>
                <w:tab w:val="left" w:pos="0"/>
              </w:tabs>
              <w:rPr>
                <w:rFonts w:ascii="Century Gothic" w:hAnsi="Century Gothic" w:cs="Arial"/>
                <w:sz w:val="20"/>
                <w:szCs w:val="20"/>
              </w:rPr>
            </w:pPr>
          </w:p>
        </w:tc>
        <w:tc>
          <w:tcPr>
            <w:tcW w:w="2877" w:type="dxa"/>
          </w:tcPr>
          <w:p w14:paraId="27FE98DF" w14:textId="77777777" w:rsidR="008D43DC" w:rsidRPr="007A1A2A" w:rsidRDefault="008D43DC" w:rsidP="003E107B">
            <w:pPr>
              <w:tabs>
                <w:tab w:val="left" w:pos="0"/>
              </w:tabs>
              <w:rPr>
                <w:rFonts w:ascii="Century Gothic" w:hAnsi="Century Gothic" w:cs="Arial"/>
                <w:sz w:val="20"/>
                <w:szCs w:val="20"/>
              </w:rPr>
            </w:pPr>
          </w:p>
        </w:tc>
      </w:tr>
      <w:tr w:rsidR="008D43DC" w:rsidRPr="007A1A2A" w14:paraId="34E51E43" w14:textId="77777777" w:rsidTr="008C46B4">
        <w:trPr>
          <w:trHeight w:val="258"/>
        </w:trPr>
        <w:tc>
          <w:tcPr>
            <w:tcW w:w="3174" w:type="dxa"/>
          </w:tcPr>
          <w:p w14:paraId="1A51D57D"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32. RAM</w:t>
            </w:r>
          </w:p>
        </w:tc>
        <w:tc>
          <w:tcPr>
            <w:tcW w:w="2877" w:type="dxa"/>
          </w:tcPr>
          <w:p w14:paraId="5077D1D5" w14:textId="77777777" w:rsidR="008D43DC" w:rsidRPr="007A1A2A" w:rsidRDefault="008D43DC" w:rsidP="003E107B">
            <w:pPr>
              <w:tabs>
                <w:tab w:val="left" w:pos="0"/>
              </w:tabs>
              <w:rPr>
                <w:rFonts w:ascii="Century Gothic" w:hAnsi="Century Gothic" w:cs="Arial"/>
                <w:sz w:val="20"/>
                <w:szCs w:val="20"/>
              </w:rPr>
            </w:pPr>
          </w:p>
        </w:tc>
        <w:tc>
          <w:tcPr>
            <w:tcW w:w="2877" w:type="dxa"/>
          </w:tcPr>
          <w:p w14:paraId="1FB9C5C7" w14:textId="77777777" w:rsidR="008D43DC" w:rsidRPr="007A1A2A" w:rsidRDefault="008D43DC" w:rsidP="003E107B">
            <w:pPr>
              <w:tabs>
                <w:tab w:val="left" w:pos="0"/>
              </w:tabs>
              <w:rPr>
                <w:rFonts w:ascii="Century Gothic" w:hAnsi="Century Gothic" w:cs="Arial"/>
                <w:sz w:val="20"/>
                <w:szCs w:val="20"/>
              </w:rPr>
            </w:pPr>
          </w:p>
        </w:tc>
      </w:tr>
      <w:tr w:rsidR="008D43DC" w:rsidRPr="007A1A2A" w14:paraId="4579496E" w14:textId="77777777" w:rsidTr="008C46B4">
        <w:trPr>
          <w:trHeight w:val="258"/>
        </w:trPr>
        <w:tc>
          <w:tcPr>
            <w:tcW w:w="3174" w:type="dxa"/>
          </w:tcPr>
          <w:p w14:paraId="54C6C84E"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33. Saab</w:t>
            </w:r>
          </w:p>
        </w:tc>
        <w:tc>
          <w:tcPr>
            <w:tcW w:w="2877" w:type="dxa"/>
          </w:tcPr>
          <w:p w14:paraId="68FF3B9D" w14:textId="77777777" w:rsidR="008D43DC" w:rsidRPr="007A1A2A" w:rsidRDefault="008D43DC" w:rsidP="003E107B">
            <w:pPr>
              <w:tabs>
                <w:tab w:val="left" w:pos="0"/>
              </w:tabs>
              <w:rPr>
                <w:rFonts w:ascii="Century Gothic" w:hAnsi="Century Gothic" w:cs="Arial"/>
                <w:sz w:val="20"/>
                <w:szCs w:val="20"/>
              </w:rPr>
            </w:pPr>
          </w:p>
        </w:tc>
        <w:tc>
          <w:tcPr>
            <w:tcW w:w="2877" w:type="dxa"/>
          </w:tcPr>
          <w:p w14:paraId="229EE9BA" w14:textId="77777777" w:rsidR="008D43DC" w:rsidRPr="007A1A2A" w:rsidRDefault="008D43DC" w:rsidP="003E107B">
            <w:pPr>
              <w:tabs>
                <w:tab w:val="left" w:pos="0"/>
              </w:tabs>
              <w:rPr>
                <w:rFonts w:ascii="Century Gothic" w:hAnsi="Century Gothic" w:cs="Arial"/>
                <w:sz w:val="20"/>
                <w:szCs w:val="20"/>
              </w:rPr>
            </w:pPr>
          </w:p>
        </w:tc>
      </w:tr>
      <w:tr w:rsidR="008D43DC" w:rsidRPr="007A1A2A" w14:paraId="471B121A" w14:textId="77777777" w:rsidTr="008C46B4">
        <w:trPr>
          <w:trHeight w:val="258"/>
        </w:trPr>
        <w:tc>
          <w:tcPr>
            <w:tcW w:w="3174" w:type="dxa"/>
          </w:tcPr>
          <w:p w14:paraId="5902D807"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lastRenderedPageBreak/>
              <w:t>34. Saturn</w:t>
            </w:r>
          </w:p>
        </w:tc>
        <w:tc>
          <w:tcPr>
            <w:tcW w:w="2877" w:type="dxa"/>
          </w:tcPr>
          <w:p w14:paraId="5D2660EE" w14:textId="77777777" w:rsidR="008D43DC" w:rsidRPr="007A1A2A" w:rsidRDefault="008D43DC" w:rsidP="003E107B">
            <w:pPr>
              <w:tabs>
                <w:tab w:val="left" w:pos="0"/>
              </w:tabs>
              <w:rPr>
                <w:rFonts w:ascii="Century Gothic" w:hAnsi="Century Gothic" w:cs="Arial"/>
                <w:sz w:val="20"/>
                <w:szCs w:val="20"/>
              </w:rPr>
            </w:pPr>
          </w:p>
        </w:tc>
        <w:tc>
          <w:tcPr>
            <w:tcW w:w="2877" w:type="dxa"/>
          </w:tcPr>
          <w:p w14:paraId="246162E1"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AF044F0" w14:textId="77777777" w:rsidTr="008C46B4">
        <w:trPr>
          <w:trHeight w:val="258"/>
        </w:trPr>
        <w:tc>
          <w:tcPr>
            <w:tcW w:w="3174" w:type="dxa"/>
          </w:tcPr>
          <w:p w14:paraId="74924A68" w14:textId="77777777" w:rsidR="008D43DC" w:rsidRPr="007A1A2A" w:rsidRDefault="008D43DC" w:rsidP="001F0D38">
            <w:pPr>
              <w:tabs>
                <w:tab w:val="left" w:pos="0"/>
              </w:tabs>
              <w:rPr>
                <w:rFonts w:ascii="Century Gothic" w:hAnsi="Century Gothic" w:cs="Arial"/>
                <w:sz w:val="20"/>
                <w:szCs w:val="20"/>
              </w:rPr>
            </w:pPr>
            <w:r w:rsidRPr="007A1A2A">
              <w:rPr>
                <w:rFonts w:ascii="Century Gothic" w:hAnsi="Century Gothic" w:cs="Arial"/>
                <w:sz w:val="20"/>
                <w:szCs w:val="20"/>
              </w:rPr>
              <w:t>35. Scion</w:t>
            </w:r>
          </w:p>
        </w:tc>
        <w:tc>
          <w:tcPr>
            <w:tcW w:w="2877" w:type="dxa"/>
          </w:tcPr>
          <w:p w14:paraId="2B3D6541" w14:textId="77777777" w:rsidR="008D43DC" w:rsidRPr="007A1A2A" w:rsidRDefault="008D43DC" w:rsidP="001F0D38">
            <w:pPr>
              <w:tabs>
                <w:tab w:val="left" w:pos="0"/>
              </w:tabs>
              <w:rPr>
                <w:rFonts w:ascii="Century Gothic" w:hAnsi="Century Gothic" w:cs="Arial"/>
                <w:sz w:val="20"/>
                <w:szCs w:val="20"/>
              </w:rPr>
            </w:pPr>
          </w:p>
        </w:tc>
        <w:tc>
          <w:tcPr>
            <w:tcW w:w="2877" w:type="dxa"/>
          </w:tcPr>
          <w:p w14:paraId="6D62309F" w14:textId="77777777" w:rsidR="008D43DC" w:rsidRPr="007A1A2A" w:rsidRDefault="008D43DC" w:rsidP="001F0D38">
            <w:pPr>
              <w:tabs>
                <w:tab w:val="left" w:pos="0"/>
              </w:tabs>
              <w:rPr>
                <w:rFonts w:ascii="Century Gothic" w:hAnsi="Century Gothic" w:cs="Arial"/>
                <w:sz w:val="20"/>
                <w:szCs w:val="20"/>
              </w:rPr>
            </w:pPr>
          </w:p>
        </w:tc>
      </w:tr>
      <w:tr w:rsidR="008D43DC" w:rsidRPr="007A1A2A" w14:paraId="00A5860B" w14:textId="77777777" w:rsidTr="008C46B4">
        <w:trPr>
          <w:trHeight w:val="258"/>
        </w:trPr>
        <w:tc>
          <w:tcPr>
            <w:tcW w:w="3174" w:type="dxa"/>
          </w:tcPr>
          <w:p w14:paraId="1E918AB9"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36. Suzuki</w:t>
            </w:r>
          </w:p>
        </w:tc>
        <w:tc>
          <w:tcPr>
            <w:tcW w:w="2877" w:type="dxa"/>
          </w:tcPr>
          <w:p w14:paraId="5083A576" w14:textId="77777777" w:rsidR="008D43DC" w:rsidRPr="007A1A2A" w:rsidRDefault="008D43DC" w:rsidP="003E107B">
            <w:pPr>
              <w:tabs>
                <w:tab w:val="left" w:pos="0"/>
              </w:tabs>
              <w:rPr>
                <w:rFonts w:ascii="Century Gothic" w:hAnsi="Century Gothic" w:cs="Arial"/>
                <w:sz w:val="20"/>
                <w:szCs w:val="20"/>
              </w:rPr>
            </w:pPr>
          </w:p>
        </w:tc>
        <w:tc>
          <w:tcPr>
            <w:tcW w:w="2877" w:type="dxa"/>
          </w:tcPr>
          <w:p w14:paraId="656F79EE"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BE12281" w14:textId="77777777" w:rsidTr="008C46B4">
        <w:trPr>
          <w:trHeight w:val="258"/>
        </w:trPr>
        <w:tc>
          <w:tcPr>
            <w:tcW w:w="3174" w:type="dxa"/>
          </w:tcPr>
          <w:p w14:paraId="6913FAA8"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37. Subaru</w:t>
            </w:r>
          </w:p>
        </w:tc>
        <w:tc>
          <w:tcPr>
            <w:tcW w:w="2877" w:type="dxa"/>
          </w:tcPr>
          <w:p w14:paraId="3E83F4BF" w14:textId="77777777" w:rsidR="008D43DC" w:rsidRPr="007A1A2A" w:rsidRDefault="008D43DC" w:rsidP="003E107B">
            <w:pPr>
              <w:tabs>
                <w:tab w:val="left" w:pos="0"/>
              </w:tabs>
              <w:rPr>
                <w:rFonts w:ascii="Century Gothic" w:hAnsi="Century Gothic" w:cs="Arial"/>
                <w:sz w:val="20"/>
                <w:szCs w:val="20"/>
              </w:rPr>
            </w:pPr>
          </w:p>
        </w:tc>
        <w:tc>
          <w:tcPr>
            <w:tcW w:w="2877" w:type="dxa"/>
          </w:tcPr>
          <w:p w14:paraId="67511009" w14:textId="77777777" w:rsidR="008D43DC" w:rsidRPr="007A1A2A" w:rsidRDefault="008D43DC" w:rsidP="003E107B">
            <w:pPr>
              <w:tabs>
                <w:tab w:val="left" w:pos="0"/>
              </w:tabs>
              <w:rPr>
                <w:rFonts w:ascii="Century Gothic" w:hAnsi="Century Gothic" w:cs="Arial"/>
                <w:sz w:val="20"/>
                <w:szCs w:val="20"/>
              </w:rPr>
            </w:pPr>
          </w:p>
        </w:tc>
      </w:tr>
      <w:tr w:rsidR="008D43DC" w:rsidRPr="007A1A2A" w14:paraId="66089C2A" w14:textId="77777777" w:rsidTr="008C46B4">
        <w:trPr>
          <w:trHeight w:val="258"/>
        </w:trPr>
        <w:tc>
          <w:tcPr>
            <w:tcW w:w="3174" w:type="dxa"/>
          </w:tcPr>
          <w:p w14:paraId="76F584A7"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38. Toyota</w:t>
            </w:r>
          </w:p>
        </w:tc>
        <w:tc>
          <w:tcPr>
            <w:tcW w:w="2877" w:type="dxa"/>
          </w:tcPr>
          <w:p w14:paraId="43EEFA0C" w14:textId="77777777" w:rsidR="008D43DC" w:rsidRPr="007A1A2A" w:rsidRDefault="008D43DC" w:rsidP="003E107B">
            <w:pPr>
              <w:tabs>
                <w:tab w:val="left" w:pos="0"/>
              </w:tabs>
              <w:rPr>
                <w:rFonts w:ascii="Century Gothic" w:hAnsi="Century Gothic" w:cs="Arial"/>
                <w:sz w:val="20"/>
                <w:szCs w:val="20"/>
              </w:rPr>
            </w:pPr>
          </w:p>
        </w:tc>
        <w:tc>
          <w:tcPr>
            <w:tcW w:w="2877" w:type="dxa"/>
          </w:tcPr>
          <w:p w14:paraId="41FB701B" w14:textId="77777777" w:rsidR="008D43DC" w:rsidRPr="007A1A2A" w:rsidRDefault="008D43DC" w:rsidP="003E107B">
            <w:pPr>
              <w:tabs>
                <w:tab w:val="left" w:pos="0"/>
              </w:tabs>
              <w:rPr>
                <w:rFonts w:ascii="Century Gothic" w:hAnsi="Century Gothic" w:cs="Arial"/>
                <w:sz w:val="20"/>
                <w:szCs w:val="20"/>
              </w:rPr>
            </w:pPr>
          </w:p>
        </w:tc>
      </w:tr>
      <w:tr w:rsidR="008D43DC" w:rsidRPr="007A1A2A" w14:paraId="39F57653" w14:textId="77777777" w:rsidTr="008C46B4">
        <w:trPr>
          <w:trHeight w:val="258"/>
        </w:trPr>
        <w:tc>
          <w:tcPr>
            <w:tcW w:w="3174" w:type="dxa"/>
          </w:tcPr>
          <w:p w14:paraId="735BE7B9"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39. Tesla</w:t>
            </w:r>
          </w:p>
        </w:tc>
        <w:tc>
          <w:tcPr>
            <w:tcW w:w="2877" w:type="dxa"/>
          </w:tcPr>
          <w:p w14:paraId="27D596B3" w14:textId="77777777" w:rsidR="008D43DC" w:rsidRPr="007A1A2A" w:rsidRDefault="008D43DC" w:rsidP="003E107B">
            <w:pPr>
              <w:tabs>
                <w:tab w:val="left" w:pos="0"/>
              </w:tabs>
              <w:rPr>
                <w:rFonts w:ascii="Century Gothic" w:hAnsi="Century Gothic" w:cs="Arial"/>
                <w:sz w:val="20"/>
                <w:szCs w:val="20"/>
              </w:rPr>
            </w:pPr>
          </w:p>
        </w:tc>
        <w:tc>
          <w:tcPr>
            <w:tcW w:w="2877" w:type="dxa"/>
          </w:tcPr>
          <w:p w14:paraId="4803197C" w14:textId="77777777" w:rsidR="008D43DC" w:rsidRPr="007A1A2A" w:rsidRDefault="008D43DC" w:rsidP="003E107B">
            <w:pPr>
              <w:tabs>
                <w:tab w:val="left" w:pos="0"/>
              </w:tabs>
              <w:rPr>
                <w:rFonts w:ascii="Century Gothic" w:hAnsi="Century Gothic" w:cs="Arial"/>
                <w:sz w:val="20"/>
                <w:szCs w:val="20"/>
              </w:rPr>
            </w:pPr>
          </w:p>
        </w:tc>
      </w:tr>
      <w:tr w:rsidR="008D43DC" w:rsidRPr="007A1A2A" w14:paraId="3FFD0A4F" w14:textId="77777777" w:rsidTr="008C46B4">
        <w:trPr>
          <w:trHeight w:val="258"/>
        </w:trPr>
        <w:tc>
          <w:tcPr>
            <w:tcW w:w="3174" w:type="dxa"/>
          </w:tcPr>
          <w:p w14:paraId="18C9248C"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40. Volkswagen</w:t>
            </w:r>
          </w:p>
        </w:tc>
        <w:tc>
          <w:tcPr>
            <w:tcW w:w="2877" w:type="dxa"/>
          </w:tcPr>
          <w:p w14:paraId="778BD2E4" w14:textId="77777777" w:rsidR="008D43DC" w:rsidRPr="007A1A2A" w:rsidRDefault="008D43DC" w:rsidP="003E107B">
            <w:pPr>
              <w:tabs>
                <w:tab w:val="left" w:pos="0"/>
              </w:tabs>
              <w:rPr>
                <w:rFonts w:ascii="Century Gothic" w:hAnsi="Century Gothic" w:cs="Arial"/>
                <w:sz w:val="20"/>
                <w:szCs w:val="20"/>
              </w:rPr>
            </w:pPr>
          </w:p>
        </w:tc>
        <w:tc>
          <w:tcPr>
            <w:tcW w:w="2877" w:type="dxa"/>
          </w:tcPr>
          <w:p w14:paraId="4A267255" w14:textId="77777777" w:rsidR="008D43DC" w:rsidRPr="007A1A2A" w:rsidRDefault="008D43DC" w:rsidP="003E107B">
            <w:pPr>
              <w:tabs>
                <w:tab w:val="left" w:pos="0"/>
              </w:tabs>
              <w:rPr>
                <w:rFonts w:ascii="Century Gothic" w:hAnsi="Century Gothic" w:cs="Arial"/>
                <w:sz w:val="20"/>
                <w:szCs w:val="20"/>
              </w:rPr>
            </w:pPr>
          </w:p>
        </w:tc>
      </w:tr>
      <w:tr w:rsidR="008D43DC" w:rsidRPr="007A1A2A" w14:paraId="2C979C26" w14:textId="77777777" w:rsidTr="008C46B4">
        <w:trPr>
          <w:trHeight w:val="258"/>
        </w:trPr>
        <w:tc>
          <w:tcPr>
            <w:tcW w:w="3174" w:type="dxa"/>
          </w:tcPr>
          <w:p w14:paraId="698153F6" w14:textId="77777777" w:rsidR="008D43DC" w:rsidRPr="007A1A2A" w:rsidRDefault="008D43DC" w:rsidP="003E107B">
            <w:pPr>
              <w:tabs>
                <w:tab w:val="left" w:pos="0"/>
              </w:tabs>
              <w:rPr>
                <w:rFonts w:ascii="Century Gothic" w:hAnsi="Century Gothic" w:cs="Arial"/>
                <w:sz w:val="20"/>
                <w:szCs w:val="20"/>
              </w:rPr>
            </w:pPr>
            <w:r w:rsidRPr="007A1A2A">
              <w:rPr>
                <w:rFonts w:ascii="Century Gothic" w:hAnsi="Century Gothic" w:cs="Arial"/>
                <w:sz w:val="20"/>
                <w:szCs w:val="20"/>
              </w:rPr>
              <w:t>41. Volvo</w:t>
            </w:r>
          </w:p>
        </w:tc>
        <w:tc>
          <w:tcPr>
            <w:tcW w:w="2877" w:type="dxa"/>
          </w:tcPr>
          <w:p w14:paraId="217EE75A" w14:textId="77777777" w:rsidR="008D43DC" w:rsidRPr="007A1A2A" w:rsidRDefault="008D43DC" w:rsidP="003E107B">
            <w:pPr>
              <w:tabs>
                <w:tab w:val="left" w:pos="0"/>
              </w:tabs>
              <w:rPr>
                <w:rFonts w:ascii="Century Gothic" w:hAnsi="Century Gothic" w:cs="Arial"/>
                <w:sz w:val="20"/>
                <w:szCs w:val="20"/>
              </w:rPr>
            </w:pPr>
          </w:p>
        </w:tc>
        <w:tc>
          <w:tcPr>
            <w:tcW w:w="2877" w:type="dxa"/>
          </w:tcPr>
          <w:p w14:paraId="1C7E1927" w14:textId="77777777" w:rsidR="008D43DC" w:rsidRPr="007A1A2A" w:rsidRDefault="008D43DC" w:rsidP="003E107B">
            <w:pPr>
              <w:tabs>
                <w:tab w:val="left" w:pos="0"/>
              </w:tabs>
              <w:rPr>
                <w:rFonts w:ascii="Century Gothic" w:hAnsi="Century Gothic" w:cs="Arial"/>
                <w:sz w:val="20"/>
                <w:szCs w:val="20"/>
              </w:rPr>
            </w:pPr>
          </w:p>
        </w:tc>
      </w:tr>
      <w:tr w:rsidR="00B95945" w:rsidRPr="007A1A2A" w14:paraId="08C07AA9" w14:textId="77777777" w:rsidTr="00B93306">
        <w:trPr>
          <w:trHeight w:val="258"/>
        </w:trPr>
        <w:tc>
          <w:tcPr>
            <w:tcW w:w="3174" w:type="dxa"/>
          </w:tcPr>
          <w:p w14:paraId="4F4E335F" w14:textId="77777777" w:rsidR="00B95945" w:rsidRPr="007A1A2A" w:rsidRDefault="00B95945" w:rsidP="003E107B">
            <w:pPr>
              <w:tabs>
                <w:tab w:val="left" w:pos="0"/>
              </w:tabs>
              <w:rPr>
                <w:rFonts w:ascii="Century Gothic" w:hAnsi="Century Gothic" w:cs="Arial"/>
                <w:sz w:val="20"/>
                <w:szCs w:val="20"/>
              </w:rPr>
            </w:pPr>
            <w:r w:rsidRPr="007A1A2A">
              <w:rPr>
                <w:rFonts w:ascii="Century Gothic" w:hAnsi="Century Gothic" w:cs="Arial"/>
                <w:sz w:val="20"/>
                <w:szCs w:val="20"/>
              </w:rPr>
              <w:t>42. Other</w:t>
            </w:r>
          </w:p>
        </w:tc>
        <w:tc>
          <w:tcPr>
            <w:tcW w:w="5754" w:type="dxa"/>
            <w:gridSpan w:val="2"/>
            <w:vMerge w:val="restart"/>
            <w:shd w:val="clear" w:color="auto" w:fill="A6A6A6" w:themeFill="background1" w:themeFillShade="A6"/>
          </w:tcPr>
          <w:p w14:paraId="0615ADFD" w14:textId="77777777" w:rsidR="00B95945" w:rsidRPr="007A1A2A" w:rsidRDefault="00B95945" w:rsidP="003E107B">
            <w:pPr>
              <w:tabs>
                <w:tab w:val="left" w:pos="0"/>
              </w:tabs>
              <w:rPr>
                <w:rFonts w:ascii="Century Gothic" w:hAnsi="Century Gothic" w:cs="Arial"/>
                <w:sz w:val="20"/>
                <w:szCs w:val="20"/>
              </w:rPr>
            </w:pPr>
          </w:p>
        </w:tc>
      </w:tr>
      <w:tr w:rsidR="00B95945" w:rsidRPr="007A1A2A" w14:paraId="5203BF17" w14:textId="77777777" w:rsidTr="00B93306">
        <w:trPr>
          <w:trHeight w:val="258"/>
        </w:trPr>
        <w:tc>
          <w:tcPr>
            <w:tcW w:w="3174" w:type="dxa"/>
          </w:tcPr>
          <w:p w14:paraId="5B2E5E44" w14:textId="77777777" w:rsidR="00B95945" w:rsidRPr="007A1A2A" w:rsidRDefault="00B95945" w:rsidP="003E107B">
            <w:pPr>
              <w:tabs>
                <w:tab w:val="left" w:pos="0"/>
              </w:tabs>
              <w:rPr>
                <w:rFonts w:ascii="Century Gothic" w:hAnsi="Century Gothic" w:cs="Arial"/>
                <w:sz w:val="20"/>
                <w:szCs w:val="20"/>
              </w:rPr>
            </w:pPr>
            <w:r w:rsidRPr="007A1A2A">
              <w:rPr>
                <w:rFonts w:ascii="Century Gothic" w:hAnsi="Century Gothic" w:cs="Arial"/>
                <w:sz w:val="20"/>
                <w:szCs w:val="20"/>
              </w:rPr>
              <w:t>43. I do not currently own a vehicle</w:t>
            </w:r>
          </w:p>
        </w:tc>
        <w:tc>
          <w:tcPr>
            <w:tcW w:w="5754" w:type="dxa"/>
            <w:gridSpan w:val="2"/>
            <w:vMerge/>
            <w:shd w:val="clear" w:color="auto" w:fill="A6A6A6" w:themeFill="background1" w:themeFillShade="A6"/>
          </w:tcPr>
          <w:p w14:paraId="1CE32B60" w14:textId="77777777" w:rsidR="00B95945" w:rsidRPr="007A1A2A" w:rsidRDefault="00B95945" w:rsidP="003E107B">
            <w:pPr>
              <w:tabs>
                <w:tab w:val="left" w:pos="0"/>
              </w:tabs>
              <w:rPr>
                <w:rFonts w:ascii="Century Gothic" w:hAnsi="Century Gothic" w:cs="Arial"/>
                <w:sz w:val="20"/>
                <w:szCs w:val="20"/>
              </w:rPr>
            </w:pPr>
          </w:p>
        </w:tc>
      </w:tr>
    </w:tbl>
    <w:p w14:paraId="74C6BE8D" w14:textId="77777777" w:rsidR="008C3D01" w:rsidRPr="007A1A2A" w:rsidRDefault="003E107B" w:rsidP="003E107B">
      <w:pPr>
        <w:tabs>
          <w:tab w:val="left" w:pos="0"/>
        </w:tabs>
        <w:spacing w:line="240" w:lineRule="auto"/>
        <w:rPr>
          <w:rFonts w:ascii="Century Gothic" w:hAnsi="Century Gothic" w:cs="Arial"/>
          <w:sz w:val="20"/>
          <w:szCs w:val="20"/>
        </w:rPr>
      </w:pPr>
      <w:r w:rsidRPr="007A1A2A">
        <w:rPr>
          <w:rFonts w:ascii="Century Gothic" w:hAnsi="Century Gothic" w:cs="Arial"/>
          <w:sz w:val="20"/>
          <w:szCs w:val="20"/>
        </w:rPr>
        <w:br w:type="textWrapping" w:clear="all"/>
      </w:r>
    </w:p>
    <w:p w14:paraId="07892854" w14:textId="7D8721DC" w:rsidR="001F0D38" w:rsidRPr="007A1A2A" w:rsidRDefault="001F0D38" w:rsidP="001F0D38">
      <w:pPr>
        <w:tabs>
          <w:tab w:val="left" w:pos="0"/>
        </w:tabs>
        <w:rPr>
          <w:rFonts w:ascii="Century Gothic" w:hAnsi="Century Gothic" w:cs="Arial"/>
          <w:sz w:val="20"/>
          <w:szCs w:val="20"/>
        </w:rPr>
      </w:pPr>
      <w:r w:rsidRPr="007A1A2A">
        <w:rPr>
          <w:rFonts w:ascii="Century Gothic" w:hAnsi="Century Gothic" w:cs="Arial"/>
          <w:sz w:val="20"/>
          <w:szCs w:val="20"/>
        </w:rPr>
        <w:t>S</w:t>
      </w:r>
      <w:proofErr w:type="gramStart"/>
      <w:r w:rsidR="008B2264" w:rsidRPr="007A1A2A">
        <w:rPr>
          <w:rFonts w:ascii="Century Gothic" w:hAnsi="Century Gothic" w:cs="Arial"/>
          <w:sz w:val="20"/>
          <w:szCs w:val="20"/>
        </w:rPr>
        <w:t>7</w:t>
      </w:r>
      <w:r w:rsidRPr="007A1A2A">
        <w:rPr>
          <w:rFonts w:ascii="Century Gothic" w:hAnsi="Century Gothic" w:cs="Arial"/>
          <w:sz w:val="20"/>
          <w:szCs w:val="20"/>
        </w:rPr>
        <w:t>.Wh</w:t>
      </w:r>
      <w:r w:rsidR="002E54F9" w:rsidRPr="007A1A2A">
        <w:rPr>
          <w:rFonts w:ascii="Century Gothic" w:hAnsi="Century Gothic" w:cs="Arial"/>
          <w:sz w:val="20"/>
          <w:szCs w:val="20"/>
        </w:rPr>
        <w:t>en</w:t>
      </w:r>
      <w:proofErr w:type="gramEnd"/>
      <w:r w:rsidR="002E54F9" w:rsidRPr="007A1A2A">
        <w:rPr>
          <w:rFonts w:ascii="Century Gothic" w:hAnsi="Century Gothic" w:cs="Arial"/>
          <w:sz w:val="20"/>
          <w:szCs w:val="20"/>
        </w:rPr>
        <w:t xml:space="preserve"> </w:t>
      </w:r>
      <w:r w:rsidR="007B087A" w:rsidRPr="007A1A2A">
        <w:rPr>
          <w:rFonts w:ascii="Century Gothic" w:hAnsi="Century Gothic" w:cs="Arial"/>
          <w:sz w:val="20"/>
          <w:szCs w:val="20"/>
        </w:rPr>
        <w:t xml:space="preserve">thinking about your future new (not previously used) vehicle purchase, which of </w:t>
      </w:r>
      <w:r w:rsidR="00805088" w:rsidRPr="007A1A2A">
        <w:rPr>
          <w:rFonts w:ascii="Century Gothic" w:hAnsi="Century Gothic" w:cs="Arial"/>
          <w:sz w:val="20"/>
          <w:szCs w:val="20"/>
        </w:rPr>
        <w:t>t</w:t>
      </w:r>
      <w:r w:rsidR="007B087A" w:rsidRPr="007A1A2A">
        <w:rPr>
          <w:rFonts w:ascii="Century Gothic" w:hAnsi="Century Gothic" w:cs="Arial"/>
          <w:sz w:val="20"/>
          <w:szCs w:val="20"/>
        </w:rPr>
        <w:t xml:space="preserve">he following </w:t>
      </w:r>
      <w:r w:rsidR="008B2264" w:rsidRPr="007A1A2A">
        <w:rPr>
          <w:rFonts w:ascii="Century Gothic" w:hAnsi="Century Gothic" w:cs="Arial"/>
          <w:sz w:val="20"/>
          <w:szCs w:val="20"/>
        </w:rPr>
        <w:t xml:space="preserve">makes and models </w:t>
      </w:r>
      <w:r w:rsidR="007B087A" w:rsidRPr="007A1A2A">
        <w:rPr>
          <w:rFonts w:ascii="Century Gothic" w:hAnsi="Century Gothic" w:cs="Arial"/>
          <w:sz w:val="20"/>
          <w:szCs w:val="20"/>
        </w:rPr>
        <w:t>are you most likely to consider</w:t>
      </w:r>
      <w:r w:rsidRPr="007A1A2A">
        <w:rPr>
          <w:rFonts w:ascii="Century Gothic" w:hAnsi="Century Gothic" w:cs="Arial"/>
          <w:sz w:val="20"/>
          <w:szCs w:val="20"/>
        </w:rPr>
        <w:t>?</w:t>
      </w:r>
      <w:r w:rsidR="00AE3075" w:rsidRPr="007A1A2A">
        <w:rPr>
          <w:rFonts w:ascii="Century Gothic" w:hAnsi="Century Gothic" w:cs="Arial"/>
          <w:sz w:val="20"/>
          <w:szCs w:val="20"/>
        </w:rPr>
        <w:t xml:space="preserve"> Please select </w:t>
      </w:r>
      <w:r w:rsidR="00B93306" w:rsidRPr="007A1A2A">
        <w:rPr>
          <w:rFonts w:ascii="Century Gothic" w:hAnsi="Century Gothic" w:cs="Arial"/>
          <w:color w:val="FF0000"/>
          <w:sz w:val="20"/>
          <w:szCs w:val="20"/>
        </w:rPr>
        <w:t>up to 3.</w:t>
      </w:r>
    </w:p>
    <w:p w14:paraId="33DCD0CB" w14:textId="77777777" w:rsidR="001F0D38" w:rsidRPr="007A1A2A" w:rsidRDefault="001F0D38" w:rsidP="001F0D38">
      <w:pPr>
        <w:tabs>
          <w:tab w:val="left" w:pos="0"/>
        </w:tabs>
        <w:rPr>
          <w:rFonts w:ascii="Century Gothic" w:hAnsi="Century Gothic" w:cs="Arial"/>
          <w:b/>
          <w:color w:val="FF0000"/>
          <w:sz w:val="20"/>
          <w:szCs w:val="20"/>
        </w:rPr>
      </w:pPr>
      <w:r w:rsidRPr="007A1A2A">
        <w:rPr>
          <w:rFonts w:ascii="Century Gothic" w:hAnsi="Century Gothic" w:cs="Arial"/>
          <w:b/>
          <w:color w:val="FF0000"/>
          <w:sz w:val="20"/>
          <w:szCs w:val="20"/>
        </w:rPr>
        <w:t>USE DROP DOWN MENU</w:t>
      </w:r>
    </w:p>
    <w:p w14:paraId="3942D104" w14:textId="77777777" w:rsidR="00587A46" w:rsidRPr="007A1A2A" w:rsidRDefault="00587A46" w:rsidP="00587A46">
      <w:pPr>
        <w:pStyle w:val="NormalWeb"/>
        <w:spacing w:before="0" w:beforeAutospacing="0" w:after="0" w:afterAutospacing="0" w:line="290" w:lineRule="atLeast"/>
        <w:jc w:val="both"/>
        <w:rPr>
          <w:rFonts w:ascii="Century Gothic" w:hAnsi="Century Gothic" w:cs="Segoe UI"/>
          <w:b/>
          <w:bCs/>
          <w:color w:val="FF0000"/>
          <w:sz w:val="20"/>
          <w:szCs w:val="20"/>
          <w:bdr w:val="none" w:sz="0" w:space="0" w:color="auto" w:frame="1"/>
          <w:lang w:val="en-GB"/>
        </w:rPr>
      </w:pPr>
      <w:r w:rsidRPr="007A1A2A">
        <w:rPr>
          <w:rFonts w:ascii="Century Gothic" w:hAnsi="Century Gothic" w:cs="Segoe UI"/>
          <w:b/>
          <w:bCs/>
          <w:color w:val="FF0000"/>
          <w:sz w:val="20"/>
          <w:szCs w:val="20"/>
          <w:bdr w:val="none" w:sz="0" w:space="0" w:color="auto" w:frame="1"/>
          <w:lang w:val="en-GB"/>
        </w:rPr>
        <w:t xml:space="preserve">Programming: Please use provided list (see excel spread sheet) </w:t>
      </w:r>
    </w:p>
    <w:p w14:paraId="5359550D" w14:textId="77777777" w:rsidR="008D43DC" w:rsidRPr="007A1A2A" w:rsidRDefault="008D43DC" w:rsidP="001F0D38">
      <w:pPr>
        <w:tabs>
          <w:tab w:val="left" w:pos="0"/>
        </w:tabs>
        <w:rPr>
          <w:rFonts w:ascii="Century Gothic" w:hAnsi="Century Gothic" w:cs="Arial"/>
          <w:b/>
          <w:color w:val="4F6228" w:themeColor="accent3" w:themeShade="80"/>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3133"/>
        <w:gridCol w:w="2980"/>
        <w:gridCol w:w="2815"/>
      </w:tblGrid>
      <w:tr w:rsidR="008D43DC" w:rsidRPr="007A1A2A" w14:paraId="76ABE7BA" w14:textId="77777777" w:rsidTr="008D43DC">
        <w:trPr>
          <w:trHeight w:val="369"/>
        </w:trPr>
        <w:tc>
          <w:tcPr>
            <w:tcW w:w="3133" w:type="dxa"/>
          </w:tcPr>
          <w:p w14:paraId="2520C252" w14:textId="77777777" w:rsidR="008D43DC" w:rsidRPr="007A1A2A" w:rsidRDefault="008D43DC" w:rsidP="00FC6AD8">
            <w:pPr>
              <w:tabs>
                <w:tab w:val="left" w:pos="0"/>
              </w:tabs>
              <w:rPr>
                <w:rFonts w:ascii="Century Gothic" w:hAnsi="Century Gothic"/>
                <w:b/>
                <w:color w:val="000000" w:themeColor="text1"/>
                <w:sz w:val="20"/>
                <w:szCs w:val="20"/>
                <w:lang w:val="en-US"/>
              </w:rPr>
            </w:pPr>
            <w:r w:rsidRPr="007A1A2A">
              <w:rPr>
                <w:rFonts w:ascii="Century Gothic" w:hAnsi="Century Gothic"/>
                <w:b/>
                <w:color w:val="000000" w:themeColor="text1"/>
                <w:sz w:val="20"/>
                <w:szCs w:val="20"/>
                <w:lang w:val="en-US"/>
              </w:rPr>
              <w:t>Make</w:t>
            </w:r>
          </w:p>
        </w:tc>
        <w:tc>
          <w:tcPr>
            <w:tcW w:w="2980" w:type="dxa"/>
          </w:tcPr>
          <w:p w14:paraId="74CB7B28" w14:textId="77777777" w:rsidR="008D43DC" w:rsidRPr="007A1A2A" w:rsidRDefault="008D43DC" w:rsidP="00FC6AD8">
            <w:pPr>
              <w:tabs>
                <w:tab w:val="left" w:pos="0"/>
              </w:tabs>
              <w:rPr>
                <w:rFonts w:ascii="Century Gothic" w:hAnsi="Century Gothic"/>
                <w:b/>
                <w:color w:val="000000" w:themeColor="text1"/>
                <w:sz w:val="20"/>
                <w:szCs w:val="20"/>
                <w:lang w:val="en-US"/>
              </w:rPr>
            </w:pPr>
            <w:r w:rsidRPr="007A1A2A">
              <w:rPr>
                <w:rFonts w:ascii="Century Gothic" w:hAnsi="Century Gothic"/>
                <w:b/>
                <w:color w:val="000000" w:themeColor="text1"/>
                <w:sz w:val="20"/>
                <w:szCs w:val="20"/>
                <w:lang w:val="en-US"/>
              </w:rPr>
              <w:t>Model</w:t>
            </w:r>
          </w:p>
        </w:tc>
        <w:tc>
          <w:tcPr>
            <w:tcW w:w="2815" w:type="dxa"/>
          </w:tcPr>
          <w:p w14:paraId="3D40B6A7" w14:textId="77777777" w:rsidR="008D43DC" w:rsidRPr="007A1A2A" w:rsidRDefault="008D43DC" w:rsidP="00FC6AD8">
            <w:pPr>
              <w:tabs>
                <w:tab w:val="left" w:pos="0"/>
              </w:tabs>
              <w:rPr>
                <w:rFonts w:ascii="Century Gothic" w:hAnsi="Century Gothic"/>
                <w:b/>
                <w:color w:val="000000" w:themeColor="text1"/>
                <w:sz w:val="20"/>
                <w:szCs w:val="20"/>
                <w:lang w:val="en-US"/>
              </w:rPr>
            </w:pPr>
            <w:r w:rsidRPr="007A1A2A">
              <w:rPr>
                <w:rFonts w:ascii="Century Gothic" w:hAnsi="Century Gothic"/>
                <w:b/>
                <w:color w:val="000000" w:themeColor="text1"/>
                <w:sz w:val="20"/>
                <w:szCs w:val="20"/>
                <w:lang w:val="en-US"/>
              </w:rPr>
              <w:t>Segment</w:t>
            </w:r>
          </w:p>
        </w:tc>
      </w:tr>
      <w:tr w:rsidR="008D43DC" w:rsidRPr="007A1A2A" w14:paraId="74F27896" w14:textId="77777777" w:rsidTr="008D43DC">
        <w:trPr>
          <w:trHeight w:val="258"/>
        </w:trPr>
        <w:tc>
          <w:tcPr>
            <w:tcW w:w="3133" w:type="dxa"/>
          </w:tcPr>
          <w:p w14:paraId="3BE5BA37"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 Acura</w:t>
            </w:r>
          </w:p>
        </w:tc>
        <w:tc>
          <w:tcPr>
            <w:tcW w:w="2980" w:type="dxa"/>
          </w:tcPr>
          <w:p w14:paraId="77259C54" w14:textId="77777777" w:rsidR="008D43DC" w:rsidRPr="007A1A2A" w:rsidRDefault="008D43DC" w:rsidP="00FC6AD8">
            <w:pPr>
              <w:tabs>
                <w:tab w:val="left" w:pos="0"/>
              </w:tabs>
              <w:rPr>
                <w:rFonts w:ascii="Century Gothic" w:hAnsi="Century Gothic" w:cs="Arial"/>
                <w:sz w:val="20"/>
                <w:szCs w:val="20"/>
              </w:rPr>
            </w:pPr>
          </w:p>
        </w:tc>
        <w:tc>
          <w:tcPr>
            <w:tcW w:w="2815" w:type="dxa"/>
          </w:tcPr>
          <w:p w14:paraId="78EB463D" w14:textId="77777777" w:rsidR="008D43DC" w:rsidRPr="007A1A2A" w:rsidRDefault="008D43DC" w:rsidP="00FC6AD8">
            <w:pPr>
              <w:tabs>
                <w:tab w:val="left" w:pos="0"/>
              </w:tabs>
              <w:rPr>
                <w:rFonts w:ascii="Century Gothic" w:hAnsi="Century Gothic" w:cs="Arial"/>
                <w:sz w:val="20"/>
                <w:szCs w:val="20"/>
              </w:rPr>
            </w:pPr>
          </w:p>
        </w:tc>
      </w:tr>
      <w:tr w:rsidR="008D43DC" w:rsidRPr="007A1A2A" w14:paraId="6ED28AC8" w14:textId="77777777" w:rsidTr="008D43DC">
        <w:trPr>
          <w:trHeight w:val="240"/>
        </w:trPr>
        <w:tc>
          <w:tcPr>
            <w:tcW w:w="3133" w:type="dxa"/>
          </w:tcPr>
          <w:p w14:paraId="1508F806"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 Audi</w:t>
            </w:r>
          </w:p>
        </w:tc>
        <w:tc>
          <w:tcPr>
            <w:tcW w:w="2980" w:type="dxa"/>
          </w:tcPr>
          <w:p w14:paraId="141FB674"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FA7436E" w14:textId="77777777" w:rsidR="008D43DC" w:rsidRPr="007A1A2A" w:rsidRDefault="008D43DC" w:rsidP="00FC6AD8">
            <w:pPr>
              <w:tabs>
                <w:tab w:val="left" w:pos="0"/>
              </w:tabs>
              <w:rPr>
                <w:rFonts w:ascii="Century Gothic" w:hAnsi="Century Gothic" w:cs="Arial"/>
                <w:sz w:val="20"/>
                <w:szCs w:val="20"/>
              </w:rPr>
            </w:pPr>
          </w:p>
        </w:tc>
      </w:tr>
      <w:tr w:rsidR="008D43DC" w:rsidRPr="007A1A2A" w14:paraId="54BBEB89" w14:textId="77777777" w:rsidTr="005D749A">
        <w:trPr>
          <w:trHeight w:val="336"/>
        </w:trPr>
        <w:tc>
          <w:tcPr>
            <w:tcW w:w="3133" w:type="dxa"/>
          </w:tcPr>
          <w:p w14:paraId="1E2300DC"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 BMW</w:t>
            </w:r>
          </w:p>
        </w:tc>
        <w:tc>
          <w:tcPr>
            <w:tcW w:w="2980" w:type="dxa"/>
          </w:tcPr>
          <w:p w14:paraId="3FE4C878" w14:textId="77777777" w:rsidR="008D43DC" w:rsidRPr="007A1A2A" w:rsidRDefault="008D43DC" w:rsidP="00FC6AD8">
            <w:pPr>
              <w:tabs>
                <w:tab w:val="left" w:pos="0"/>
              </w:tabs>
              <w:rPr>
                <w:rFonts w:ascii="Century Gothic" w:hAnsi="Century Gothic" w:cs="Arial"/>
                <w:sz w:val="20"/>
                <w:szCs w:val="20"/>
              </w:rPr>
            </w:pPr>
          </w:p>
        </w:tc>
        <w:tc>
          <w:tcPr>
            <w:tcW w:w="2815" w:type="dxa"/>
          </w:tcPr>
          <w:p w14:paraId="46EB878C" w14:textId="77777777" w:rsidR="008D43DC" w:rsidRPr="007A1A2A" w:rsidRDefault="008D43DC" w:rsidP="00FC6AD8">
            <w:pPr>
              <w:tabs>
                <w:tab w:val="left" w:pos="0"/>
              </w:tabs>
              <w:rPr>
                <w:rFonts w:ascii="Century Gothic" w:hAnsi="Century Gothic" w:cs="Arial"/>
                <w:sz w:val="20"/>
                <w:szCs w:val="20"/>
              </w:rPr>
            </w:pPr>
          </w:p>
        </w:tc>
      </w:tr>
      <w:tr w:rsidR="008D43DC" w:rsidRPr="007A1A2A" w14:paraId="13DBE124" w14:textId="77777777" w:rsidTr="008D43DC">
        <w:trPr>
          <w:trHeight w:val="240"/>
        </w:trPr>
        <w:tc>
          <w:tcPr>
            <w:tcW w:w="3133" w:type="dxa"/>
          </w:tcPr>
          <w:p w14:paraId="4847D344" w14:textId="4FB1F8B5"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 xml:space="preserve">4. </w:t>
            </w:r>
            <w:proofErr w:type="spellStart"/>
            <w:r w:rsidR="006B4616">
              <w:rPr>
                <w:rFonts w:ascii="Century Gothic" w:hAnsi="Century Gothic" w:cs="Arial"/>
                <w:sz w:val="20"/>
                <w:szCs w:val="20"/>
              </w:rPr>
              <w:t>BrandX</w:t>
            </w:r>
            <w:proofErr w:type="spellEnd"/>
          </w:p>
        </w:tc>
        <w:tc>
          <w:tcPr>
            <w:tcW w:w="2980" w:type="dxa"/>
          </w:tcPr>
          <w:p w14:paraId="0680B225"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23EF223"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8852FED" w14:textId="77777777" w:rsidTr="008D43DC">
        <w:trPr>
          <w:trHeight w:val="258"/>
        </w:trPr>
        <w:tc>
          <w:tcPr>
            <w:tcW w:w="3133" w:type="dxa"/>
          </w:tcPr>
          <w:p w14:paraId="7558CCEF"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5. Cadillac</w:t>
            </w:r>
          </w:p>
        </w:tc>
        <w:tc>
          <w:tcPr>
            <w:tcW w:w="2980" w:type="dxa"/>
          </w:tcPr>
          <w:p w14:paraId="6ABAE921"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F8E7E04" w14:textId="77777777" w:rsidR="008D43DC" w:rsidRPr="007A1A2A" w:rsidRDefault="008D43DC" w:rsidP="00FC6AD8">
            <w:pPr>
              <w:tabs>
                <w:tab w:val="left" w:pos="0"/>
              </w:tabs>
              <w:rPr>
                <w:rFonts w:ascii="Century Gothic" w:hAnsi="Century Gothic" w:cs="Arial"/>
                <w:sz w:val="20"/>
                <w:szCs w:val="20"/>
              </w:rPr>
            </w:pPr>
          </w:p>
        </w:tc>
      </w:tr>
      <w:tr w:rsidR="008D43DC" w:rsidRPr="007A1A2A" w14:paraId="797C18E0" w14:textId="77777777" w:rsidTr="008D43DC">
        <w:trPr>
          <w:trHeight w:val="240"/>
        </w:trPr>
        <w:tc>
          <w:tcPr>
            <w:tcW w:w="3133" w:type="dxa"/>
          </w:tcPr>
          <w:p w14:paraId="688C7415"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6. Chevrolet</w:t>
            </w:r>
          </w:p>
        </w:tc>
        <w:tc>
          <w:tcPr>
            <w:tcW w:w="2980" w:type="dxa"/>
          </w:tcPr>
          <w:p w14:paraId="6F4E336D" w14:textId="77777777" w:rsidR="008D43DC" w:rsidRPr="007A1A2A" w:rsidRDefault="008D43DC" w:rsidP="00FC6AD8">
            <w:pPr>
              <w:tabs>
                <w:tab w:val="left" w:pos="0"/>
              </w:tabs>
              <w:rPr>
                <w:rFonts w:ascii="Century Gothic" w:hAnsi="Century Gothic" w:cs="Arial"/>
                <w:sz w:val="20"/>
                <w:szCs w:val="20"/>
              </w:rPr>
            </w:pPr>
          </w:p>
        </w:tc>
        <w:tc>
          <w:tcPr>
            <w:tcW w:w="2815" w:type="dxa"/>
          </w:tcPr>
          <w:p w14:paraId="2617C8B9" w14:textId="77777777" w:rsidR="008D43DC" w:rsidRPr="007A1A2A" w:rsidRDefault="008D43DC" w:rsidP="00FC6AD8">
            <w:pPr>
              <w:tabs>
                <w:tab w:val="left" w:pos="0"/>
              </w:tabs>
              <w:rPr>
                <w:rFonts w:ascii="Century Gothic" w:hAnsi="Century Gothic" w:cs="Arial"/>
                <w:sz w:val="20"/>
                <w:szCs w:val="20"/>
              </w:rPr>
            </w:pPr>
          </w:p>
        </w:tc>
      </w:tr>
      <w:tr w:rsidR="008D43DC" w:rsidRPr="007A1A2A" w14:paraId="600F8B03" w14:textId="77777777" w:rsidTr="008D43DC">
        <w:trPr>
          <w:trHeight w:val="258"/>
        </w:trPr>
        <w:tc>
          <w:tcPr>
            <w:tcW w:w="3133" w:type="dxa"/>
          </w:tcPr>
          <w:p w14:paraId="28D34801"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7. Chrysler</w:t>
            </w:r>
          </w:p>
        </w:tc>
        <w:tc>
          <w:tcPr>
            <w:tcW w:w="2980" w:type="dxa"/>
          </w:tcPr>
          <w:p w14:paraId="4C7E274D"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EB6A61E"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2DA3379" w14:textId="77777777" w:rsidTr="008D43DC">
        <w:trPr>
          <w:trHeight w:val="258"/>
        </w:trPr>
        <w:tc>
          <w:tcPr>
            <w:tcW w:w="3133" w:type="dxa"/>
          </w:tcPr>
          <w:p w14:paraId="4F54E22F"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8. Dodge</w:t>
            </w:r>
          </w:p>
        </w:tc>
        <w:tc>
          <w:tcPr>
            <w:tcW w:w="2980" w:type="dxa"/>
          </w:tcPr>
          <w:p w14:paraId="0675F4BA" w14:textId="77777777" w:rsidR="008D43DC" w:rsidRPr="007A1A2A" w:rsidRDefault="008D43DC" w:rsidP="00FC6AD8">
            <w:pPr>
              <w:tabs>
                <w:tab w:val="left" w:pos="0"/>
              </w:tabs>
              <w:rPr>
                <w:rFonts w:ascii="Century Gothic" w:hAnsi="Century Gothic" w:cs="Arial"/>
                <w:sz w:val="20"/>
                <w:szCs w:val="20"/>
              </w:rPr>
            </w:pPr>
          </w:p>
        </w:tc>
        <w:tc>
          <w:tcPr>
            <w:tcW w:w="2815" w:type="dxa"/>
          </w:tcPr>
          <w:p w14:paraId="763A3A44"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44F484B" w14:textId="77777777" w:rsidTr="008D43DC">
        <w:trPr>
          <w:trHeight w:val="258"/>
        </w:trPr>
        <w:tc>
          <w:tcPr>
            <w:tcW w:w="3133" w:type="dxa"/>
          </w:tcPr>
          <w:p w14:paraId="77F56AAB"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9. Fiat</w:t>
            </w:r>
          </w:p>
        </w:tc>
        <w:tc>
          <w:tcPr>
            <w:tcW w:w="2980" w:type="dxa"/>
          </w:tcPr>
          <w:p w14:paraId="1D0A076D" w14:textId="77777777" w:rsidR="008D43DC" w:rsidRPr="007A1A2A" w:rsidRDefault="008D43DC" w:rsidP="00FC6AD8">
            <w:pPr>
              <w:tabs>
                <w:tab w:val="left" w:pos="0"/>
              </w:tabs>
              <w:rPr>
                <w:rFonts w:ascii="Century Gothic" w:hAnsi="Century Gothic" w:cs="Arial"/>
                <w:sz w:val="20"/>
                <w:szCs w:val="20"/>
              </w:rPr>
            </w:pPr>
          </w:p>
        </w:tc>
        <w:tc>
          <w:tcPr>
            <w:tcW w:w="2815" w:type="dxa"/>
          </w:tcPr>
          <w:p w14:paraId="24CBAA41" w14:textId="77777777" w:rsidR="008D43DC" w:rsidRPr="007A1A2A" w:rsidRDefault="008D43DC" w:rsidP="00FC6AD8">
            <w:pPr>
              <w:tabs>
                <w:tab w:val="left" w:pos="0"/>
              </w:tabs>
              <w:rPr>
                <w:rFonts w:ascii="Century Gothic" w:hAnsi="Century Gothic" w:cs="Arial"/>
                <w:sz w:val="20"/>
                <w:szCs w:val="20"/>
              </w:rPr>
            </w:pPr>
          </w:p>
        </w:tc>
      </w:tr>
      <w:tr w:rsidR="008D43DC" w:rsidRPr="007A1A2A" w14:paraId="1CB95AE7" w14:textId="77777777" w:rsidTr="008D43DC">
        <w:trPr>
          <w:trHeight w:val="258"/>
        </w:trPr>
        <w:tc>
          <w:tcPr>
            <w:tcW w:w="3133" w:type="dxa"/>
          </w:tcPr>
          <w:p w14:paraId="6095466D"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10. Ford</w:t>
            </w:r>
          </w:p>
        </w:tc>
        <w:tc>
          <w:tcPr>
            <w:tcW w:w="2980" w:type="dxa"/>
          </w:tcPr>
          <w:p w14:paraId="59BBB3FD"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0F4DC6F" w14:textId="77777777" w:rsidR="008D43DC" w:rsidRPr="007A1A2A" w:rsidRDefault="008D43DC" w:rsidP="00FC6AD8">
            <w:pPr>
              <w:tabs>
                <w:tab w:val="left" w:pos="0"/>
              </w:tabs>
              <w:rPr>
                <w:rFonts w:ascii="Century Gothic" w:hAnsi="Century Gothic" w:cs="Arial"/>
                <w:sz w:val="20"/>
                <w:szCs w:val="20"/>
              </w:rPr>
            </w:pPr>
          </w:p>
        </w:tc>
      </w:tr>
      <w:tr w:rsidR="008D43DC" w:rsidRPr="007A1A2A" w14:paraId="21A656AD" w14:textId="77777777" w:rsidTr="008D43DC">
        <w:trPr>
          <w:trHeight w:val="258"/>
        </w:trPr>
        <w:tc>
          <w:tcPr>
            <w:tcW w:w="3133" w:type="dxa"/>
          </w:tcPr>
          <w:p w14:paraId="0DE11BD3"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11. GMC</w:t>
            </w:r>
          </w:p>
        </w:tc>
        <w:tc>
          <w:tcPr>
            <w:tcW w:w="2980" w:type="dxa"/>
          </w:tcPr>
          <w:p w14:paraId="0FF52135" w14:textId="77777777" w:rsidR="008D43DC" w:rsidRPr="007A1A2A" w:rsidRDefault="008D43DC" w:rsidP="00FC6AD8">
            <w:pPr>
              <w:tabs>
                <w:tab w:val="left" w:pos="0"/>
              </w:tabs>
              <w:rPr>
                <w:rFonts w:ascii="Century Gothic" w:hAnsi="Century Gothic" w:cs="Arial"/>
                <w:sz w:val="20"/>
                <w:szCs w:val="20"/>
              </w:rPr>
            </w:pPr>
          </w:p>
        </w:tc>
        <w:tc>
          <w:tcPr>
            <w:tcW w:w="2815" w:type="dxa"/>
          </w:tcPr>
          <w:p w14:paraId="4A07A088" w14:textId="77777777" w:rsidR="008D43DC" w:rsidRPr="007A1A2A" w:rsidRDefault="008D43DC" w:rsidP="00FC6AD8">
            <w:pPr>
              <w:tabs>
                <w:tab w:val="left" w:pos="0"/>
              </w:tabs>
              <w:rPr>
                <w:rFonts w:ascii="Century Gothic" w:hAnsi="Century Gothic" w:cs="Arial"/>
                <w:sz w:val="20"/>
                <w:szCs w:val="20"/>
              </w:rPr>
            </w:pPr>
          </w:p>
        </w:tc>
      </w:tr>
      <w:tr w:rsidR="008D43DC" w:rsidRPr="007A1A2A" w14:paraId="62E7D49F" w14:textId="77777777" w:rsidTr="008D43DC">
        <w:trPr>
          <w:trHeight w:val="258"/>
        </w:trPr>
        <w:tc>
          <w:tcPr>
            <w:tcW w:w="3133" w:type="dxa"/>
          </w:tcPr>
          <w:p w14:paraId="0557F974"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12. Honda</w:t>
            </w:r>
          </w:p>
        </w:tc>
        <w:tc>
          <w:tcPr>
            <w:tcW w:w="2980" w:type="dxa"/>
          </w:tcPr>
          <w:p w14:paraId="1B097903" w14:textId="77777777" w:rsidR="008D43DC" w:rsidRPr="007A1A2A" w:rsidRDefault="008D43DC" w:rsidP="00FC6AD8">
            <w:pPr>
              <w:tabs>
                <w:tab w:val="left" w:pos="0"/>
              </w:tabs>
              <w:rPr>
                <w:rFonts w:ascii="Century Gothic" w:hAnsi="Century Gothic" w:cs="Arial"/>
                <w:sz w:val="20"/>
                <w:szCs w:val="20"/>
              </w:rPr>
            </w:pPr>
          </w:p>
        </w:tc>
        <w:tc>
          <w:tcPr>
            <w:tcW w:w="2815" w:type="dxa"/>
          </w:tcPr>
          <w:p w14:paraId="55741F76" w14:textId="77777777" w:rsidR="008D43DC" w:rsidRPr="007A1A2A" w:rsidRDefault="008D43DC" w:rsidP="00FC6AD8">
            <w:pPr>
              <w:tabs>
                <w:tab w:val="left" w:pos="0"/>
              </w:tabs>
              <w:rPr>
                <w:rFonts w:ascii="Century Gothic" w:hAnsi="Century Gothic" w:cs="Arial"/>
                <w:sz w:val="20"/>
                <w:szCs w:val="20"/>
              </w:rPr>
            </w:pPr>
          </w:p>
        </w:tc>
      </w:tr>
      <w:tr w:rsidR="008D43DC" w:rsidRPr="007A1A2A" w14:paraId="006B8D62" w14:textId="77777777" w:rsidTr="008D43DC">
        <w:trPr>
          <w:trHeight w:val="258"/>
        </w:trPr>
        <w:tc>
          <w:tcPr>
            <w:tcW w:w="3133" w:type="dxa"/>
          </w:tcPr>
          <w:p w14:paraId="72D4C108"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13. Hummer</w:t>
            </w:r>
          </w:p>
        </w:tc>
        <w:tc>
          <w:tcPr>
            <w:tcW w:w="2980" w:type="dxa"/>
          </w:tcPr>
          <w:p w14:paraId="66FE57F9" w14:textId="77777777" w:rsidR="008D43DC" w:rsidRPr="007A1A2A" w:rsidRDefault="008D43DC" w:rsidP="00FC6AD8">
            <w:pPr>
              <w:tabs>
                <w:tab w:val="left" w:pos="0"/>
              </w:tabs>
              <w:rPr>
                <w:rFonts w:ascii="Century Gothic" w:hAnsi="Century Gothic" w:cs="Arial"/>
                <w:sz w:val="20"/>
                <w:szCs w:val="20"/>
              </w:rPr>
            </w:pPr>
          </w:p>
        </w:tc>
        <w:tc>
          <w:tcPr>
            <w:tcW w:w="2815" w:type="dxa"/>
          </w:tcPr>
          <w:p w14:paraId="4681E644" w14:textId="77777777" w:rsidR="008D43DC" w:rsidRPr="007A1A2A" w:rsidRDefault="008D43DC" w:rsidP="00FC6AD8">
            <w:pPr>
              <w:tabs>
                <w:tab w:val="left" w:pos="0"/>
              </w:tabs>
              <w:rPr>
                <w:rFonts w:ascii="Century Gothic" w:hAnsi="Century Gothic" w:cs="Arial"/>
                <w:sz w:val="20"/>
                <w:szCs w:val="20"/>
              </w:rPr>
            </w:pPr>
          </w:p>
        </w:tc>
      </w:tr>
      <w:tr w:rsidR="008D43DC" w:rsidRPr="007A1A2A" w14:paraId="47863769" w14:textId="77777777" w:rsidTr="008D43DC">
        <w:trPr>
          <w:trHeight w:val="258"/>
        </w:trPr>
        <w:tc>
          <w:tcPr>
            <w:tcW w:w="3133" w:type="dxa"/>
          </w:tcPr>
          <w:p w14:paraId="391B9170"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14. Hyundai</w:t>
            </w:r>
          </w:p>
        </w:tc>
        <w:tc>
          <w:tcPr>
            <w:tcW w:w="2980" w:type="dxa"/>
          </w:tcPr>
          <w:p w14:paraId="71A74F4D" w14:textId="77777777" w:rsidR="008D43DC" w:rsidRPr="007A1A2A" w:rsidRDefault="008D43DC" w:rsidP="00FC6AD8">
            <w:pPr>
              <w:tabs>
                <w:tab w:val="left" w:pos="0"/>
              </w:tabs>
              <w:rPr>
                <w:rFonts w:ascii="Century Gothic" w:hAnsi="Century Gothic" w:cs="Arial"/>
                <w:sz w:val="20"/>
                <w:szCs w:val="20"/>
              </w:rPr>
            </w:pPr>
          </w:p>
        </w:tc>
        <w:tc>
          <w:tcPr>
            <w:tcW w:w="2815" w:type="dxa"/>
          </w:tcPr>
          <w:p w14:paraId="3A9A2B91" w14:textId="77777777" w:rsidR="008D43DC" w:rsidRPr="007A1A2A" w:rsidRDefault="008D43DC" w:rsidP="00FC6AD8">
            <w:pPr>
              <w:tabs>
                <w:tab w:val="left" w:pos="0"/>
              </w:tabs>
              <w:rPr>
                <w:rFonts w:ascii="Century Gothic" w:hAnsi="Century Gothic" w:cs="Arial"/>
                <w:sz w:val="20"/>
                <w:szCs w:val="20"/>
              </w:rPr>
            </w:pPr>
          </w:p>
        </w:tc>
      </w:tr>
      <w:tr w:rsidR="008D43DC" w:rsidRPr="007A1A2A" w14:paraId="6ECA4FBA" w14:textId="77777777" w:rsidTr="008D43DC">
        <w:trPr>
          <w:trHeight w:val="258"/>
        </w:trPr>
        <w:tc>
          <w:tcPr>
            <w:tcW w:w="3133" w:type="dxa"/>
          </w:tcPr>
          <w:p w14:paraId="030899E7"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15. Infiniti</w:t>
            </w:r>
          </w:p>
        </w:tc>
        <w:tc>
          <w:tcPr>
            <w:tcW w:w="2980" w:type="dxa"/>
          </w:tcPr>
          <w:p w14:paraId="7C04F5D3" w14:textId="77777777" w:rsidR="008D43DC" w:rsidRPr="007A1A2A" w:rsidRDefault="008D43DC" w:rsidP="00FC6AD8">
            <w:pPr>
              <w:tabs>
                <w:tab w:val="left" w:pos="0"/>
              </w:tabs>
              <w:rPr>
                <w:rFonts w:ascii="Century Gothic" w:hAnsi="Century Gothic" w:cs="Arial"/>
                <w:sz w:val="20"/>
                <w:szCs w:val="20"/>
              </w:rPr>
            </w:pPr>
          </w:p>
        </w:tc>
        <w:tc>
          <w:tcPr>
            <w:tcW w:w="2815" w:type="dxa"/>
          </w:tcPr>
          <w:p w14:paraId="6557A7B9" w14:textId="77777777" w:rsidR="008D43DC" w:rsidRPr="007A1A2A" w:rsidRDefault="008D43DC" w:rsidP="00FC6AD8">
            <w:pPr>
              <w:tabs>
                <w:tab w:val="left" w:pos="0"/>
              </w:tabs>
              <w:rPr>
                <w:rFonts w:ascii="Century Gothic" w:hAnsi="Century Gothic" w:cs="Arial"/>
                <w:sz w:val="20"/>
                <w:szCs w:val="20"/>
              </w:rPr>
            </w:pPr>
          </w:p>
        </w:tc>
      </w:tr>
      <w:tr w:rsidR="008D43DC" w:rsidRPr="007A1A2A" w14:paraId="52BB295C" w14:textId="77777777" w:rsidTr="008D43DC">
        <w:trPr>
          <w:trHeight w:val="258"/>
        </w:trPr>
        <w:tc>
          <w:tcPr>
            <w:tcW w:w="3133" w:type="dxa"/>
          </w:tcPr>
          <w:p w14:paraId="62618582"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16. Isuzu</w:t>
            </w:r>
          </w:p>
        </w:tc>
        <w:tc>
          <w:tcPr>
            <w:tcW w:w="2980" w:type="dxa"/>
          </w:tcPr>
          <w:p w14:paraId="524BBEA4" w14:textId="77777777" w:rsidR="008D43DC" w:rsidRPr="007A1A2A" w:rsidRDefault="008D43DC" w:rsidP="00FC6AD8">
            <w:pPr>
              <w:tabs>
                <w:tab w:val="left" w:pos="0"/>
              </w:tabs>
              <w:rPr>
                <w:rFonts w:ascii="Century Gothic" w:hAnsi="Century Gothic" w:cs="Arial"/>
                <w:sz w:val="20"/>
                <w:szCs w:val="20"/>
              </w:rPr>
            </w:pPr>
          </w:p>
        </w:tc>
        <w:tc>
          <w:tcPr>
            <w:tcW w:w="2815" w:type="dxa"/>
          </w:tcPr>
          <w:p w14:paraId="3EDD816E"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1922271" w14:textId="77777777" w:rsidTr="008D43DC">
        <w:trPr>
          <w:trHeight w:val="258"/>
        </w:trPr>
        <w:tc>
          <w:tcPr>
            <w:tcW w:w="3133" w:type="dxa"/>
          </w:tcPr>
          <w:p w14:paraId="712E8470"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17. Jaguar</w:t>
            </w:r>
          </w:p>
        </w:tc>
        <w:tc>
          <w:tcPr>
            <w:tcW w:w="2980" w:type="dxa"/>
          </w:tcPr>
          <w:p w14:paraId="209BAA9C" w14:textId="77777777" w:rsidR="008D43DC" w:rsidRPr="007A1A2A" w:rsidRDefault="008D43DC" w:rsidP="00FC6AD8">
            <w:pPr>
              <w:tabs>
                <w:tab w:val="left" w:pos="0"/>
              </w:tabs>
              <w:rPr>
                <w:rFonts w:ascii="Century Gothic" w:hAnsi="Century Gothic" w:cs="Arial"/>
                <w:sz w:val="20"/>
                <w:szCs w:val="20"/>
              </w:rPr>
            </w:pPr>
          </w:p>
        </w:tc>
        <w:tc>
          <w:tcPr>
            <w:tcW w:w="2815" w:type="dxa"/>
          </w:tcPr>
          <w:p w14:paraId="0EECE822" w14:textId="77777777" w:rsidR="008D43DC" w:rsidRPr="007A1A2A" w:rsidRDefault="008D43DC" w:rsidP="00FC6AD8">
            <w:pPr>
              <w:tabs>
                <w:tab w:val="left" w:pos="0"/>
              </w:tabs>
              <w:rPr>
                <w:rFonts w:ascii="Century Gothic" w:hAnsi="Century Gothic" w:cs="Arial"/>
                <w:sz w:val="20"/>
                <w:szCs w:val="20"/>
              </w:rPr>
            </w:pPr>
          </w:p>
        </w:tc>
      </w:tr>
      <w:tr w:rsidR="008D43DC" w:rsidRPr="007A1A2A" w14:paraId="2F94D7BB" w14:textId="77777777" w:rsidTr="008D43DC">
        <w:trPr>
          <w:trHeight w:val="258"/>
        </w:trPr>
        <w:tc>
          <w:tcPr>
            <w:tcW w:w="3133" w:type="dxa"/>
          </w:tcPr>
          <w:p w14:paraId="4E400478"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18. Jeep</w:t>
            </w:r>
          </w:p>
        </w:tc>
        <w:tc>
          <w:tcPr>
            <w:tcW w:w="2980" w:type="dxa"/>
          </w:tcPr>
          <w:p w14:paraId="08F84B03" w14:textId="77777777" w:rsidR="008D43DC" w:rsidRPr="007A1A2A" w:rsidRDefault="008D43DC" w:rsidP="00FC6AD8">
            <w:pPr>
              <w:tabs>
                <w:tab w:val="left" w:pos="0"/>
              </w:tabs>
              <w:rPr>
                <w:rFonts w:ascii="Century Gothic" w:hAnsi="Century Gothic" w:cs="Arial"/>
                <w:sz w:val="20"/>
                <w:szCs w:val="20"/>
              </w:rPr>
            </w:pPr>
          </w:p>
        </w:tc>
        <w:tc>
          <w:tcPr>
            <w:tcW w:w="2815" w:type="dxa"/>
          </w:tcPr>
          <w:p w14:paraId="38625648" w14:textId="77777777" w:rsidR="008D43DC" w:rsidRPr="007A1A2A" w:rsidRDefault="008D43DC" w:rsidP="00FC6AD8">
            <w:pPr>
              <w:tabs>
                <w:tab w:val="left" w:pos="0"/>
              </w:tabs>
              <w:rPr>
                <w:rFonts w:ascii="Century Gothic" w:hAnsi="Century Gothic" w:cs="Arial"/>
                <w:sz w:val="20"/>
                <w:szCs w:val="20"/>
              </w:rPr>
            </w:pPr>
          </w:p>
        </w:tc>
      </w:tr>
      <w:tr w:rsidR="008D43DC" w:rsidRPr="007A1A2A" w14:paraId="7B1B2753" w14:textId="77777777" w:rsidTr="008D43DC">
        <w:trPr>
          <w:trHeight w:val="258"/>
        </w:trPr>
        <w:tc>
          <w:tcPr>
            <w:tcW w:w="3133" w:type="dxa"/>
          </w:tcPr>
          <w:p w14:paraId="7C24F706"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19. Kia</w:t>
            </w:r>
          </w:p>
        </w:tc>
        <w:tc>
          <w:tcPr>
            <w:tcW w:w="2980" w:type="dxa"/>
          </w:tcPr>
          <w:p w14:paraId="31259612" w14:textId="77777777" w:rsidR="008D43DC" w:rsidRPr="007A1A2A" w:rsidRDefault="008D43DC" w:rsidP="00FC6AD8">
            <w:pPr>
              <w:tabs>
                <w:tab w:val="left" w:pos="0"/>
              </w:tabs>
              <w:rPr>
                <w:rFonts w:ascii="Century Gothic" w:hAnsi="Century Gothic" w:cs="Arial"/>
                <w:sz w:val="20"/>
                <w:szCs w:val="20"/>
              </w:rPr>
            </w:pPr>
          </w:p>
        </w:tc>
        <w:tc>
          <w:tcPr>
            <w:tcW w:w="2815" w:type="dxa"/>
          </w:tcPr>
          <w:p w14:paraId="09FAF1CE" w14:textId="77777777" w:rsidR="008D43DC" w:rsidRPr="007A1A2A" w:rsidRDefault="008D43DC" w:rsidP="00FC6AD8">
            <w:pPr>
              <w:tabs>
                <w:tab w:val="left" w:pos="0"/>
              </w:tabs>
              <w:rPr>
                <w:rFonts w:ascii="Century Gothic" w:hAnsi="Century Gothic" w:cs="Arial"/>
                <w:sz w:val="20"/>
                <w:szCs w:val="20"/>
              </w:rPr>
            </w:pPr>
          </w:p>
        </w:tc>
      </w:tr>
      <w:tr w:rsidR="008D43DC" w:rsidRPr="007A1A2A" w14:paraId="50927D62" w14:textId="77777777" w:rsidTr="008D43DC">
        <w:trPr>
          <w:trHeight w:val="258"/>
        </w:trPr>
        <w:tc>
          <w:tcPr>
            <w:tcW w:w="3133" w:type="dxa"/>
          </w:tcPr>
          <w:p w14:paraId="5BC0A3E5"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20. Land Rover</w:t>
            </w:r>
          </w:p>
        </w:tc>
        <w:tc>
          <w:tcPr>
            <w:tcW w:w="2980" w:type="dxa"/>
          </w:tcPr>
          <w:p w14:paraId="085C7511" w14:textId="77777777" w:rsidR="008D43DC" w:rsidRPr="007A1A2A" w:rsidRDefault="008D43DC" w:rsidP="00FC6AD8">
            <w:pPr>
              <w:tabs>
                <w:tab w:val="left" w:pos="0"/>
              </w:tabs>
              <w:rPr>
                <w:rFonts w:ascii="Century Gothic" w:hAnsi="Century Gothic" w:cs="Arial"/>
                <w:sz w:val="20"/>
                <w:szCs w:val="20"/>
              </w:rPr>
            </w:pPr>
          </w:p>
        </w:tc>
        <w:tc>
          <w:tcPr>
            <w:tcW w:w="2815" w:type="dxa"/>
          </w:tcPr>
          <w:p w14:paraId="5E03BDBA" w14:textId="77777777" w:rsidR="008D43DC" w:rsidRPr="007A1A2A" w:rsidRDefault="008D43DC" w:rsidP="00FC6AD8">
            <w:pPr>
              <w:tabs>
                <w:tab w:val="left" w:pos="0"/>
              </w:tabs>
              <w:rPr>
                <w:rFonts w:ascii="Century Gothic" w:hAnsi="Century Gothic" w:cs="Arial"/>
                <w:sz w:val="20"/>
                <w:szCs w:val="20"/>
              </w:rPr>
            </w:pPr>
          </w:p>
        </w:tc>
      </w:tr>
      <w:tr w:rsidR="008D43DC" w:rsidRPr="007A1A2A" w14:paraId="793DC241" w14:textId="77777777" w:rsidTr="008D43DC">
        <w:trPr>
          <w:trHeight w:val="258"/>
        </w:trPr>
        <w:tc>
          <w:tcPr>
            <w:tcW w:w="3133" w:type="dxa"/>
          </w:tcPr>
          <w:p w14:paraId="1EE0F943"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21. Lexus</w:t>
            </w:r>
          </w:p>
        </w:tc>
        <w:tc>
          <w:tcPr>
            <w:tcW w:w="2980" w:type="dxa"/>
          </w:tcPr>
          <w:p w14:paraId="37C73EF4" w14:textId="77777777" w:rsidR="008D43DC" w:rsidRPr="007A1A2A" w:rsidRDefault="008D43DC" w:rsidP="00FC6AD8">
            <w:pPr>
              <w:tabs>
                <w:tab w:val="left" w:pos="0"/>
              </w:tabs>
              <w:rPr>
                <w:rFonts w:ascii="Century Gothic" w:hAnsi="Century Gothic" w:cs="Arial"/>
                <w:sz w:val="20"/>
                <w:szCs w:val="20"/>
              </w:rPr>
            </w:pPr>
          </w:p>
        </w:tc>
        <w:tc>
          <w:tcPr>
            <w:tcW w:w="2815" w:type="dxa"/>
          </w:tcPr>
          <w:p w14:paraId="71C6F8A5"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EDA21C6" w14:textId="77777777" w:rsidTr="008D43DC">
        <w:trPr>
          <w:trHeight w:val="258"/>
        </w:trPr>
        <w:tc>
          <w:tcPr>
            <w:tcW w:w="3133" w:type="dxa"/>
          </w:tcPr>
          <w:p w14:paraId="5152429B"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22. Lincoln</w:t>
            </w:r>
          </w:p>
        </w:tc>
        <w:tc>
          <w:tcPr>
            <w:tcW w:w="2980" w:type="dxa"/>
          </w:tcPr>
          <w:p w14:paraId="5BD20C0C" w14:textId="77777777" w:rsidR="008D43DC" w:rsidRPr="007A1A2A" w:rsidRDefault="008D43DC" w:rsidP="00FC6AD8">
            <w:pPr>
              <w:tabs>
                <w:tab w:val="left" w:pos="0"/>
              </w:tabs>
              <w:rPr>
                <w:rFonts w:ascii="Century Gothic" w:hAnsi="Century Gothic" w:cs="Arial"/>
                <w:sz w:val="20"/>
                <w:szCs w:val="20"/>
              </w:rPr>
            </w:pPr>
          </w:p>
        </w:tc>
        <w:tc>
          <w:tcPr>
            <w:tcW w:w="2815" w:type="dxa"/>
          </w:tcPr>
          <w:p w14:paraId="24251D1A" w14:textId="77777777" w:rsidR="008D43DC" w:rsidRPr="007A1A2A" w:rsidRDefault="008D43DC" w:rsidP="00FC6AD8">
            <w:pPr>
              <w:tabs>
                <w:tab w:val="left" w:pos="0"/>
              </w:tabs>
              <w:rPr>
                <w:rFonts w:ascii="Century Gothic" w:hAnsi="Century Gothic" w:cs="Arial"/>
                <w:sz w:val="20"/>
                <w:szCs w:val="20"/>
              </w:rPr>
            </w:pPr>
          </w:p>
        </w:tc>
      </w:tr>
      <w:tr w:rsidR="008D43DC" w:rsidRPr="007A1A2A" w14:paraId="7A4E45A1" w14:textId="77777777" w:rsidTr="008D43DC">
        <w:trPr>
          <w:trHeight w:val="258"/>
        </w:trPr>
        <w:tc>
          <w:tcPr>
            <w:tcW w:w="3133" w:type="dxa"/>
          </w:tcPr>
          <w:p w14:paraId="514E6CAA"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23. Mazda</w:t>
            </w:r>
          </w:p>
        </w:tc>
        <w:tc>
          <w:tcPr>
            <w:tcW w:w="2980" w:type="dxa"/>
          </w:tcPr>
          <w:p w14:paraId="48AB9764" w14:textId="77777777" w:rsidR="008D43DC" w:rsidRPr="007A1A2A" w:rsidRDefault="008D43DC" w:rsidP="00FC6AD8">
            <w:pPr>
              <w:tabs>
                <w:tab w:val="left" w:pos="0"/>
              </w:tabs>
              <w:rPr>
                <w:rFonts w:ascii="Century Gothic" w:hAnsi="Century Gothic" w:cs="Arial"/>
                <w:sz w:val="20"/>
                <w:szCs w:val="20"/>
              </w:rPr>
            </w:pPr>
          </w:p>
        </w:tc>
        <w:tc>
          <w:tcPr>
            <w:tcW w:w="2815" w:type="dxa"/>
          </w:tcPr>
          <w:p w14:paraId="79DBA4CD" w14:textId="77777777" w:rsidR="008D43DC" w:rsidRPr="007A1A2A" w:rsidRDefault="008D43DC" w:rsidP="00FC6AD8">
            <w:pPr>
              <w:tabs>
                <w:tab w:val="left" w:pos="0"/>
              </w:tabs>
              <w:rPr>
                <w:rFonts w:ascii="Century Gothic" w:hAnsi="Century Gothic" w:cs="Arial"/>
                <w:sz w:val="20"/>
                <w:szCs w:val="20"/>
              </w:rPr>
            </w:pPr>
          </w:p>
        </w:tc>
      </w:tr>
      <w:tr w:rsidR="008D43DC" w:rsidRPr="007A1A2A" w14:paraId="21BE2859" w14:textId="77777777" w:rsidTr="008D43DC">
        <w:trPr>
          <w:trHeight w:val="258"/>
        </w:trPr>
        <w:tc>
          <w:tcPr>
            <w:tcW w:w="3133" w:type="dxa"/>
          </w:tcPr>
          <w:p w14:paraId="27D226C1"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24. Mercedes -Benz</w:t>
            </w:r>
          </w:p>
        </w:tc>
        <w:tc>
          <w:tcPr>
            <w:tcW w:w="2980" w:type="dxa"/>
          </w:tcPr>
          <w:p w14:paraId="442577EE" w14:textId="77777777" w:rsidR="008D43DC" w:rsidRPr="007A1A2A" w:rsidRDefault="008D43DC" w:rsidP="00FC6AD8">
            <w:pPr>
              <w:tabs>
                <w:tab w:val="left" w:pos="0"/>
              </w:tabs>
              <w:rPr>
                <w:rFonts w:ascii="Century Gothic" w:hAnsi="Century Gothic" w:cs="Arial"/>
                <w:sz w:val="20"/>
                <w:szCs w:val="20"/>
              </w:rPr>
            </w:pPr>
          </w:p>
        </w:tc>
        <w:tc>
          <w:tcPr>
            <w:tcW w:w="2815" w:type="dxa"/>
          </w:tcPr>
          <w:p w14:paraId="6C76B9AE" w14:textId="77777777" w:rsidR="008D43DC" w:rsidRPr="007A1A2A" w:rsidRDefault="008D43DC" w:rsidP="00FC6AD8">
            <w:pPr>
              <w:tabs>
                <w:tab w:val="left" w:pos="0"/>
              </w:tabs>
              <w:rPr>
                <w:rFonts w:ascii="Century Gothic" w:hAnsi="Century Gothic" w:cs="Arial"/>
                <w:sz w:val="20"/>
                <w:szCs w:val="20"/>
              </w:rPr>
            </w:pPr>
          </w:p>
        </w:tc>
      </w:tr>
      <w:tr w:rsidR="008D43DC" w:rsidRPr="007A1A2A" w14:paraId="5C745182" w14:textId="77777777" w:rsidTr="008D43DC">
        <w:trPr>
          <w:trHeight w:val="258"/>
        </w:trPr>
        <w:tc>
          <w:tcPr>
            <w:tcW w:w="3133" w:type="dxa"/>
          </w:tcPr>
          <w:p w14:paraId="171E939C"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25. Mercury</w:t>
            </w:r>
          </w:p>
        </w:tc>
        <w:tc>
          <w:tcPr>
            <w:tcW w:w="2980" w:type="dxa"/>
          </w:tcPr>
          <w:p w14:paraId="0B1180C5" w14:textId="77777777" w:rsidR="008D43DC" w:rsidRPr="007A1A2A" w:rsidRDefault="008D43DC" w:rsidP="00FC6AD8">
            <w:pPr>
              <w:tabs>
                <w:tab w:val="left" w:pos="0"/>
              </w:tabs>
              <w:rPr>
                <w:rFonts w:ascii="Century Gothic" w:hAnsi="Century Gothic" w:cs="Arial"/>
                <w:sz w:val="20"/>
                <w:szCs w:val="20"/>
              </w:rPr>
            </w:pPr>
          </w:p>
        </w:tc>
        <w:tc>
          <w:tcPr>
            <w:tcW w:w="2815" w:type="dxa"/>
          </w:tcPr>
          <w:p w14:paraId="3985C8C7" w14:textId="77777777" w:rsidR="008D43DC" w:rsidRPr="007A1A2A" w:rsidRDefault="008D43DC" w:rsidP="00FC6AD8">
            <w:pPr>
              <w:tabs>
                <w:tab w:val="left" w:pos="0"/>
              </w:tabs>
              <w:rPr>
                <w:rFonts w:ascii="Century Gothic" w:hAnsi="Century Gothic" w:cs="Arial"/>
                <w:sz w:val="20"/>
                <w:szCs w:val="20"/>
              </w:rPr>
            </w:pPr>
          </w:p>
        </w:tc>
      </w:tr>
      <w:tr w:rsidR="008D43DC" w:rsidRPr="007A1A2A" w14:paraId="466EFA48" w14:textId="77777777" w:rsidTr="008D43DC">
        <w:trPr>
          <w:trHeight w:val="258"/>
        </w:trPr>
        <w:tc>
          <w:tcPr>
            <w:tcW w:w="3133" w:type="dxa"/>
          </w:tcPr>
          <w:p w14:paraId="7567D28C"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26. MINI</w:t>
            </w:r>
          </w:p>
        </w:tc>
        <w:tc>
          <w:tcPr>
            <w:tcW w:w="2980" w:type="dxa"/>
          </w:tcPr>
          <w:p w14:paraId="2B053B66" w14:textId="77777777" w:rsidR="008D43DC" w:rsidRPr="007A1A2A" w:rsidRDefault="008D43DC" w:rsidP="00FC6AD8">
            <w:pPr>
              <w:tabs>
                <w:tab w:val="left" w:pos="0"/>
              </w:tabs>
              <w:rPr>
                <w:rFonts w:ascii="Century Gothic" w:hAnsi="Century Gothic" w:cs="Arial"/>
                <w:sz w:val="20"/>
                <w:szCs w:val="20"/>
              </w:rPr>
            </w:pPr>
          </w:p>
        </w:tc>
        <w:tc>
          <w:tcPr>
            <w:tcW w:w="2815" w:type="dxa"/>
          </w:tcPr>
          <w:p w14:paraId="02C47952" w14:textId="77777777" w:rsidR="008D43DC" w:rsidRPr="007A1A2A" w:rsidRDefault="008D43DC" w:rsidP="00FC6AD8">
            <w:pPr>
              <w:tabs>
                <w:tab w:val="left" w:pos="0"/>
              </w:tabs>
              <w:rPr>
                <w:rFonts w:ascii="Century Gothic" w:hAnsi="Century Gothic" w:cs="Arial"/>
                <w:sz w:val="20"/>
                <w:szCs w:val="20"/>
              </w:rPr>
            </w:pPr>
          </w:p>
        </w:tc>
      </w:tr>
      <w:tr w:rsidR="008D43DC" w:rsidRPr="007A1A2A" w14:paraId="128C7522" w14:textId="77777777" w:rsidTr="008D43DC">
        <w:trPr>
          <w:trHeight w:val="258"/>
        </w:trPr>
        <w:tc>
          <w:tcPr>
            <w:tcW w:w="3133" w:type="dxa"/>
          </w:tcPr>
          <w:p w14:paraId="2A847E8B"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27. Mitsubishi</w:t>
            </w:r>
          </w:p>
        </w:tc>
        <w:tc>
          <w:tcPr>
            <w:tcW w:w="2980" w:type="dxa"/>
          </w:tcPr>
          <w:p w14:paraId="37F75192" w14:textId="77777777" w:rsidR="008D43DC" w:rsidRPr="007A1A2A" w:rsidRDefault="008D43DC" w:rsidP="00FC6AD8">
            <w:pPr>
              <w:tabs>
                <w:tab w:val="left" w:pos="0"/>
              </w:tabs>
              <w:rPr>
                <w:rFonts w:ascii="Century Gothic" w:hAnsi="Century Gothic" w:cs="Arial"/>
                <w:sz w:val="20"/>
                <w:szCs w:val="20"/>
              </w:rPr>
            </w:pPr>
          </w:p>
        </w:tc>
        <w:tc>
          <w:tcPr>
            <w:tcW w:w="2815" w:type="dxa"/>
          </w:tcPr>
          <w:p w14:paraId="260114EC" w14:textId="77777777" w:rsidR="008D43DC" w:rsidRPr="007A1A2A" w:rsidRDefault="008D43DC" w:rsidP="00FC6AD8">
            <w:pPr>
              <w:tabs>
                <w:tab w:val="left" w:pos="0"/>
              </w:tabs>
              <w:rPr>
                <w:rFonts w:ascii="Century Gothic" w:hAnsi="Century Gothic" w:cs="Arial"/>
                <w:sz w:val="20"/>
                <w:szCs w:val="20"/>
              </w:rPr>
            </w:pPr>
          </w:p>
        </w:tc>
      </w:tr>
      <w:tr w:rsidR="008D43DC" w:rsidRPr="007A1A2A" w14:paraId="1494FCFB" w14:textId="77777777" w:rsidTr="008D43DC">
        <w:trPr>
          <w:trHeight w:val="258"/>
        </w:trPr>
        <w:tc>
          <w:tcPr>
            <w:tcW w:w="3133" w:type="dxa"/>
          </w:tcPr>
          <w:p w14:paraId="31765333"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28. Nissan</w:t>
            </w:r>
          </w:p>
        </w:tc>
        <w:tc>
          <w:tcPr>
            <w:tcW w:w="2980" w:type="dxa"/>
          </w:tcPr>
          <w:p w14:paraId="236287B2"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5FC8C09"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48E5143" w14:textId="77777777" w:rsidTr="008D43DC">
        <w:trPr>
          <w:trHeight w:val="258"/>
        </w:trPr>
        <w:tc>
          <w:tcPr>
            <w:tcW w:w="3133" w:type="dxa"/>
          </w:tcPr>
          <w:p w14:paraId="32B9D624"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lastRenderedPageBreak/>
              <w:t>29. Olds mobile</w:t>
            </w:r>
          </w:p>
        </w:tc>
        <w:tc>
          <w:tcPr>
            <w:tcW w:w="2980" w:type="dxa"/>
          </w:tcPr>
          <w:p w14:paraId="1E58FC52" w14:textId="77777777" w:rsidR="008D43DC" w:rsidRPr="007A1A2A" w:rsidRDefault="008D43DC" w:rsidP="00FC6AD8">
            <w:pPr>
              <w:tabs>
                <w:tab w:val="left" w:pos="0"/>
              </w:tabs>
              <w:rPr>
                <w:rFonts w:ascii="Century Gothic" w:hAnsi="Century Gothic" w:cs="Arial"/>
                <w:sz w:val="20"/>
                <w:szCs w:val="20"/>
              </w:rPr>
            </w:pPr>
          </w:p>
        </w:tc>
        <w:tc>
          <w:tcPr>
            <w:tcW w:w="2815" w:type="dxa"/>
          </w:tcPr>
          <w:p w14:paraId="56D49614" w14:textId="77777777" w:rsidR="008D43DC" w:rsidRPr="007A1A2A" w:rsidRDefault="008D43DC" w:rsidP="00FC6AD8">
            <w:pPr>
              <w:tabs>
                <w:tab w:val="left" w:pos="0"/>
              </w:tabs>
              <w:rPr>
                <w:rFonts w:ascii="Century Gothic" w:hAnsi="Century Gothic" w:cs="Arial"/>
                <w:sz w:val="20"/>
                <w:szCs w:val="20"/>
              </w:rPr>
            </w:pPr>
          </w:p>
        </w:tc>
      </w:tr>
      <w:tr w:rsidR="008D43DC" w:rsidRPr="007A1A2A" w14:paraId="4173A9F6" w14:textId="77777777" w:rsidTr="008D43DC">
        <w:trPr>
          <w:trHeight w:val="258"/>
        </w:trPr>
        <w:tc>
          <w:tcPr>
            <w:tcW w:w="3133" w:type="dxa"/>
          </w:tcPr>
          <w:p w14:paraId="52D04291"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30. Pontiac</w:t>
            </w:r>
          </w:p>
        </w:tc>
        <w:tc>
          <w:tcPr>
            <w:tcW w:w="2980" w:type="dxa"/>
          </w:tcPr>
          <w:p w14:paraId="1A969C9B"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F029750"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623502D" w14:textId="77777777" w:rsidTr="008D43DC">
        <w:trPr>
          <w:trHeight w:val="258"/>
        </w:trPr>
        <w:tc>
          <w:tcPr>
            <w:tcW w:w="3133" w:type="dxa"/>
          </w:tcPr>
          <w:p w14:paraId="0D4C0A4D"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31. Porsche</w:t>
            </w:r>
          </w:p>
        </w:tc>
        <w:tc>
          <w:tcPr>
            <w:tcW w:w="2980" w:type="dxa"/>
          </w:tcPr>
          <w:p w14:paraId="3933EDD6"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837F79F" w14:textId="77777777" w:rsidR="008D43DC" w:rsidRPr="007A1A2A" w:rsidRDefault="008D43DC" w:rsidP="00FC6AD8">
            <w:pPr>
              <w:tabs>
                <w:tab w:val="left" w:pos="0"/>
              </w:tabs>
              <w:rPr>
                <w:rFonts w:ascii="Century Gothic" w:hAnsi="Century Gothic" w:cs="Arial"/>
                <w:sz w:val="20"/>
                <w:szCs w:val="20"/>
              </w:rPr>
            </w:pPr>
          </w:p>
        </w:tc>
      </w:tr>
      <w:tr w:rsidR="008D43DC" w:rsidRPr="007A1A2A" w14:paraId="71C06821" w14:textId="77777777" w:rsidTr="008D43DC">
        <w:trPr>
          <w:trHeight w:val="258"/>
        </w:trPr>
        <w:tc>
          <w:tcPr>
            <w:tcW w:w="3133" w:type="dxa"/>
          </w:tcPr>
          <w:p w14:paraId="03C797C8"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32. RAM</w:t>
            </w:r>
          </w:p>
        </w:tc>
        <w:tc>
          <w:tcPr>
            <w:tcW w:w="2980" w:type="dxa"/>
          </w:tcPr>
          <w:p w14:paraId="1B16876F" w14:textId="77777777" w:rsidR="008D43DC" w:rsidRPr="007A1A2A" w:rsidRDefault="008D43DC" w:rsidP="00FC6AD8">
            <w:pPr>
              <w:tabs>
                <w:tab w:val="left" w:pos="0"/>
              </w:tabs>
              <w:rPr>
                <w:rFonts w:ascii="Century Gothic" w:hAnsi="Century Gothic" w:cs="Arial"/>
                <w:sz w:val="20"/>
                <w:szCs w:val="20"/>
              </w:rPr>
            </w:pPr>
          </w:p>
        </w:tc>
        <w:tc>
          <w:tcPr>
            <w:tcW w:w="2815" w:type="dxa"/>
          </w:tcPr>
          <w:p w14:paraId="4A567481" w14:textId="77777777" w:rsidR="008D43DC" w:rsidRPr="007A1A2A" w:rsidRDefault="008D43DC" w:rsidP="00FC6AD8">
            <w:pPr>
              <w:tabs>
                <w:tab w:val="left" w:pos="0"/>
              </w:tabs>
              <w:rPr>
                <w:rFonts w:ascii="Century Gothic" w:hAnsi="Century Gothic" w:cs="Arial"/>
                <w:sz w:val="20"/>
                <w:szCs w:val="20"/>
              </w:rPr>
            </w:pPr>
          </w:p>
        </w:tc>
      </w:tr>
      <w:tr w:rsidR="008D43DC" w:rsidRPr="007A1A2A" w14:paraId="57D1BB0E" w14:textId="77777777" w:rsidTr="008D43DC">
        <w:trPr>
          <w:trHeight w:val="258"/>
        </w:trPr>
        <w:tc>
          <w:tcPr>
            <w:tcW w:w="3133" w:type="dxa"/>
          </w:tcPr>
          <w:p w14:paraId="7D67B012"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33. Saab</w:t>
            </w:r>
          </w:p>
        </w:tc>
        <w:tc>
          <w:tcPr>
            <w:tcW w:w="2980" w:type="dxa"/>
          </w:tcPr>
          <w:p w14:paraId="0DDAACEF"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929132F" w14:textId="77777777" w:rsidR="008D43DC" w:rsidRPr="007A1A2A" w:rsidRDefault="008D43DC" w:rsidP="00FC6AD8">
            <w:pPr>
              <w:tabs>
                <w:tab w:val="left" w:pos="0"/>
              </w:tabs>
              <w:rPr>
                <w:rFonts w:ascii="Century Gothic" w:hAnsi="Century Gothic" w:cs="Arial"/>
                <w:sz w:val="20"/>
                <w:szCs w:val="20"/>
              </w:rPr>
            </w:pPr>
          </w:p>
        </w:tc>
      </w:tr>
      <w:tr w:rsidR="008D43DC" w:rsidRPr="007A1A2A" w14:paraId="4A89A4CA" w14:textId="77777777" w:rsidTr="008D43DC">
        <w:trPr>
          <w:trHeight w:val="258"/>
        </w:trPr>
        <w:tc>
          <w:tcPr>
            <w:tcW w:w="3133" w:type="dxa"/>
          </w:tcPr>
          <w:p w14:paraId="2401DEC8"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34. Saturn</w:t>
            </w:r>
          </w:p>
        </w:tc>
        <w:tc>
          <w:tcPr>
            <w:tcW w:w="2980" w:type="dxa"/>
          </w:tcPr>
          <w:p w14:paraId="76CC5833"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860898D" w14:textId="77777777" w:rsidR="008D43DC" w:rsidRPr="007A1A2A" w:rsidRDefault="008D43DC" w:rsidP="00FC6AD8">
            <w:pPr>
              <w:tabs>
                <w:tab w:val="left" w:pos="0"/>
              </w:tabs>
              <w:rPr>
                <w:rFonts w:ascii="Century Gothic" w:hAnsi="Century Gothic" w:cs="Arial"/>
                <w:sz w:val="20"/>
                <w:szCs w:val="20"/>
              </w:rPr>
            </w:pPr>
          </w:p>
        </w:tc>
      </w:tr>
      <w:tr w:rsidR="008D43DC" w:rsidRPr="007A1A2A" w14:paraId="045E5173" w14:textId="77777777" w:rsidTr="008D43DC">
        <w:trPr>
          <w:trHeight w:val="258"/>
        </w:trPr>
        <w:tc>
          <w:tcPr>
            <w:tcW w:w="3133" w:type="dxa"/>
          </w:tcPr>
          <w:p w14:paraId="1D83A690"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35. Scion</w:t>
            </w:r>
          </w:p>
        </w:tc>
        <w:tc>
          <w:tcPr>
            <w:tcW w:w="2980" w:type="dxa"/>
          </w:tcPr>
          <w:p w14:paraId="5E99993C" w14:textId="77777777" w:rsidR="008D43DC" w:rsidRPr="007A1A2A" w:rsidRDefault="008D43DC" w:rsidP="00FC6AD8">
            <w:pPr>
              <w:tabs>
                <w:tab w:val="left" w:pos="0"/>
              </w:tabs>
              <w:rPr>
                <w:rFonts w:ascii="Century Gothic" w:hAnsi="Century Gothic" w:cs="Arial"/>
                <w:sz w:val="20"/>
                <w:szCs w:val="20"/>
              </w:rPr>
            </w:pPr>
          </w:p>
        </w:tc>
        <w:tc>
          <w:tcPr>
            <w:tcW w:w="2815" w:type="dxa"/>
          </w:tcPr>
          <w:p w14:paraId="4598721B" w14:textId="77777777" w:rsidR="008D43DC" w:rsidRPr="007A1A2A" w:rsidRDefault="008D43DC" w:rsidP="00FC6AD8">
            <w:pPr>
              <w:tabs>
                <w:tab w:val="left" w:pos="0"/>
              </w:tabs>
              <w:rPr>
                <w:rFonts w:ascii="Century Gothic" w:hAnsi="Century Gothic" w:cs="Arial"/>
                <w:sz w:val="20"/>
                <w:szCs w:val="20"/>
              </w:rPr>
            </w:pPr>
          </w:p>
        </w:tc>
      </w:tr>
      <w:tr w:rsidR="008D43DC" w:rsidRPr="007A1A2A" w14:paraId="1A335014" w14:textId="77777777" w:rsidTr="008D43DC">
        <w:trPr>
          <w:trHeight w:val="258"/>
        </w:trPr>
        <w:tc>
          <w:tcPr>
            <w:tcW w:w="3133" w:type="dxa"/>
          </w:tcPr>
          <w:p w14:paraId="316761E0"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36. Suzuki</w:t>
            </w:r>
          </w:p>
        </w:tc>
        <w:tc>
          <w:tcPr>
            <w:tcW w:w="2980" w:type="dxa"/>
          </w:tcPr>
          <w:p w14:paraId="66229195" w14:textId="77777777" w:rsidR="008D43DC" w:rsidRPr="007A1A2A" w:rsidRDefault="008D43DC" w:rsidP="00FC6AD8">
            <w:pPr>
              <w:tabs>
                <w:tab w:val="left" w:pos="0"/>
              </w:tabs>
              <w:rPr>
                <w:rFonts w:ascii="Century Gothic" w:hAnsi="Century Gothic" w:cs="Arial"/>
                <w:sz w:val="20"/>
                <w:szCs w:val="20"/>
              </w:rPr>
            </w:pPr>
          </w:p>
        </w:tc>
        <w:tc>
          <w:tcPr>
            <w:tcW w:w="2815" w:type="dxa"/>
          </w:tcPr>
          <w:p w14:paraId="5737FEB5" w14:textId="77777777" w:rsidR="008D43DC" w:rsidRPr="007A1A2A" w:rsidRDefault="008D43DC" w:rsidP="00FC6AD8">
            <w:pPr>
              <w:tabs>
                <w:tab w:val="left" w:pos="0"/>
              </w:tabs>
              <w:rPr>
                <w:rFonts w:ascii="Century Gothic" w:hAnsi="Century Gothic" w:cs="Arial"/>
                <w:sz w:val="20"/>
                <w:szCs w:val="20"/>
              </w:rPr>
            </w:pPr>
          </w:p>
        </w:tc>
      </w:tr>
      <w:tr w:rsidR="008D43DC" w:rsidRPr="007A1A2A" w14:paraId="53FA76F8" w14:textId="77777777" w:rsidTr="008D43DC">
        <w:trPr>
          <w:trHeight w:val="258"/>
        </w:trPr>
        <w:tc>
          <w:tcPr>
            <w:tcW w:w="3133" w:type="dxa"/>
          </w:tcPr>
          <w:p w14:paraId="3D93DF70"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37. Subaru</w:t>
            </w:r>
          </w:p>
        </w:tc>
        <w:tc>
          <w:tcPr>
            <w:tcW w:w="2980" w:type="dxa"/>
          </w:tcPr>
          <w:p w14:paraId="6CEFB329" w14:textId="77777777" w:rsidR="008D43DC" w:rsidRPr="007A1A2A" w:rsidRDefault="008D43DC" w:rsidP="00FC6AD8">
            <w:pPr>
              <w:tabs>
                <w:tab w:val="left" w:pos="0"/>
              </w:tabs>
              <w:rPr>
                <w:rFonts w:ascii="Century Gothic" w:hAnsi="Century Gothic" w:cs="Arial"/>
                <w:sz w:val="20"/>
                <w:szCs w:val="20"/>
              </w:rPr>
            </w:pPr>
          </w:p>
        </w:tc>
        <w:tc>
          <w:tcPr>
            <w:tcW w:w="2815" w:type="dxa"/>
          </w:tcPr>
          <w:p w14:paraId="42B9262D" w14:textId="77777777" w:rsidR="008D43DC" w:rsidRPr="007A1A2A" w:rsidRDefault="008D43DC" w:rsidP="00FC6AD8">
            <w:pPr>
              <w:tabs>
                <w:tab w:val="left" w:pos="0"/>
              </w:tabs>
              <w:rPr>
                <w:rFonts w:ascii="Century Gothic" w:hAnsi="Century Gothic" w:cs="Arial"/>
                <w:sz w:val="20"/>
                <w:szCs w:val="20"/>
              </w:rPr>
            </w:pPr>
          </w:p>
        </w:tc>
      </w:tr>
      <w:tr w:rsidR="008D43DC" w:rsidRPr="007A1A2A" w14:paraId="199B7E8B" w14:textId="77777777" w:rsidTr="008D43DC">
        <w:trPr>
          <w:trHeight w:val="258"/>
        </w:trPr>
        <w:tc>
          <w:tcPr>
            <w:tcW w:w="3133" w:type="dxa"/>
          </w:tcPr>
          <w:p w14:paraId="4AB2F424"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38. Toyota</w:t>
            </w:r>
          </w:p>
        </w:tc>
        <w:tc>
          <w:tcPr>
            <w:tcW w:w="2980" w:type="dxa"/>
          </w:tcPr>
          <w:p w14:paraId="4E4CE012" w14:textId="77777777" w:rsidR="008D43DC" w:rsidRPr="007A1A2A" w:rsidRDefault="008D43DC" w:rsidP="00FC6AD8">
            <w:pPr>
              <w:tabs>
                <w:tab w:val="left" w:pos="0"/>
              </w:tabs>
              <w:rPr>
                <w:rFonts w:ascii="Century Gothic" w:hAnsi="Century Gothic" w:cs="Arial"/>
                <w:sz w:val="20"/>
                <w:szCs w:val="20"/>
              </w:rPr>
            </w:pPr>
          </w:p>
        </w:tc>
        <w:tc>
          <w:tcPr>
            <w:tcW w:w="2815" w:type="dxa"/>
          </w:tcPr>
          <w:p w14:paraId="763CE7F4"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008AB45" w14:textId="77777777" w:rsidTr="008D43DC">
        <w:trPr>
          <w:trHeight w:val="258"/>
        </w:trPr>
        <w:tc>
          <w:tcPr>
            <w:tcW w:w="3133" w:type="dxa"/>
          </w:tcPr>
          <w:p w14:paraId="7D525A8E"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39. Tesla</w:t>
            </w:r>
          </w:p>
        </w:tc>
        <w:tc>
          <w:tcPr>
            <w:tcW w:w="2980" w:type="dxa"/>
          </w:tcPr>
          <w:p w14:paraId="5B690567" w14:textId="77777777" w:rsidR="008D43DC" w:rsidRPr="007A1A2A" w:rsidRDefault="008D43DC" w:rsidP="00FC6AD8">
            <w:pPr>
              <w:tabs>
                <w:tab w:val="left" w:pos="0"/>
              </w:tabs>
              <w:rPr>
                <w:rFonts w:ascii="Century Gothic" w:hAnsi="Century Gothic" w:cs="Arial"/>
                <w:sz w:val="20"/>
                <w:szCs w:val="20"/>
              </w:rPr>
            </w:pPr>
          </w:p>
        </w:tc>
        <w:tc>
          <w:tcPr>
            <w:tcW w:w="2815" w:type="dxa"/>
          </w:tcPr>
          <w:p w14:paraId="67011828"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8566ABA" w14:textId="77777777" w:rsidTr="008D43DC">
        <w:trPr>
          <w:trHeight w:val="258"/>
        </w:trPr>
        <w:tc>
          <w:tcPr>
            <w:tcW w:w="3133" w:type="dxa"/>
          </w:tcPr>
          <w:p w14:paraId="579F4FC1"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40. Volkswagen</w:t>
            </w:r>
          </w:p>
        </w:tc>
        <w:tc>
          <w:tcPr>
            <w:tcW w:w="2980" w:type="dxa"/>
          </w:tcPr>
          <w:p w14:paraId="15C38937" w14:textId="77777777" w:rsidR="008D43DC" w:rsidRPr="007A1A2A" w:rsidRDefault="008D43DC" w:rsidP="00FC6AD8">
            <w:pPr>
              <w:tabs>
                <w:tab w:val="left" w:pos="0"/>
              </w:tabs>
              <w:rPr>
                <w:rFonts w:ascii="Century Gothic" w:hAnsi="Century Gothic" w:cs="Arial"/>
                <w:sz w:val="20"/>
                <w:szCs w:val="20"/>
              </w:rPr>
            </w:pPr>
          </w:p>
        </w:tc>
        <w:tc>
          <w:tcPr>
            <w:tcW w:w="2815" w:type="dxa"/>
          </w:tcPr>
          <w:p w14:paraId="0973BE41" w14:textId="77777777" w:rsidR="008D43DC" w:rsidRPr="007A1A2A" w:rsidRDefault="008D43DC" w:rsidP="00FC6AD8">
            <w:pPr>
              <w:tabs>
                <w:tab w:val="left" w:pos="0"/>
              </w:tabs>
              <w:rPr>
                <w:rFonts w:ascii="Century Gothic" w:hAnsi="Century Gothic" w:cs="Arial"/>
                <w:sz w:val="20"/>
                <w:szCs w:val="20"/>
              </w:rPr>
            </w:pPr>
          </w:p>
        </w:tc>
      </w:tr>
      <w:tr w:rsidR="008D43DC" w:rsidRPr="007A1A2A" w14:paraId="398AF997" w14:textId="77777777" w:rsidTr="008D43DC">
        <w:trPr>
          <w:trHeight w:val="258"/>
        </w:trPr>
        <w:tc>
          <w:tcPr>
            <w:tcW w:w="3133" w:type="dxa"/>
          </w:tcPr>
          <w:p w14:paraId="6649345D" w14:textId="77777777" w:rsidR="008D43DC" w:rsidRPr="007A1A2A" w:rsidRDefault="008D43DC" w:rsidP="00FC6AD8">
            <w:pPr>
              <w:tabs>
                <w:tab w:val="left" w:pos="0"/>
              </w:tabs>
              <w:rPr>
                <w:rFonts w:ascii="Century Gothic" w:hAnsi="Century Gothic" w:cs="Arial"/>
                <w:sz w:val="20"/>
                <w:szCs w:val="20"/>
              </w:rPr>
            </w:pPr>
            <w:r w:rsidRPr="007A1A2A">
              <w:rPr>
                <w:rFonts w:ascii="Century Gothic" w:hAnsi="Century Gothic" w:cs="Arial"/>
                <w:sz w:val="20"/>
                <w:szCs w:val="20"/>
              </w:rPr>
              <w:t>41. Volvo</w:t>
            </w:r>
          </w:p>
        </w:tc>
        <w:tc>
          <w:tcPr>
            <w:tcW w:w="2980" w:type="dxa"/>
          </w:tcPr>
          <w:p w14:paraId="216AC8FA" w14:textId="77777777" w:rsidR="008D43DC" w:rsidRPr="007A1A2A" w:rsidRDefault="008D43DC" w:rsidP="00FC6AD8">
            <w:pPr>
              <w:tabs>
                <w:tab w:val="left" w:pos="0"/>
              </w:tabs>
              <w:rPr>
                <w:rFonts w:ascii="Century Gothic" w:hAnsi="Century Gothic" w:cs="Arial"/>
                <w:sz w:val="20"/>
                <w:szCs w:val="20"/>
              </w:rPr>
            </w:pPr>
          </w:p>
        </w:tc>
        <w:tc>
          <w:tcPr>
            <w:tcW w:w="2815" w:type="dxa"/>
          </w:tcPr>
          <w:p w14:paraId="18ACD598" w14:textId="77777777" w:rsidR="008D43DC" w:rsidRPr="007A1A2A" w:rsidRDefault="008D43DC" w:rsidP="00FC6AD8">
            <w:pPr>
              <w:tabs>
                <w:tab w:val="left" w:pos="0"/>
              </w:tabs>
              <w:rPr>
                <w:rFonts w:ascii="Century Gothic" w:hAnsi="Century Gothic" w:cs="Arial"/>
                <w:sz w:val="20"/>
                <w:szCs w:val="20"/>
              </w:rPr>
            </w:pPr>
          </w:p>
        </w:tc>
      </w:tr>
      <w:tr w:rsidR="00B95945" w:rsidRPr="007A1A2A" w14:paraId="012D96FC" w14:textId="77777777" w:rsidTr="00B95945">
        <w:trPr>
          <w:trHeight w:val="258"/>
        </w:trPr>
        <w:tc>
          <w:tcPr>
            <w:tcW w:w="3133" w:type="dxa"/>
          </w:tcPr>
          <w:p w14:paraId="2395F9BD" w14:textId="77777777" w:rsidR="00B95945" w:rsidRPr="007A1A2A" w:rsidRDefault="00B95945" w:rsidP="00FC6AD8">
            <w:pPr>
              <w:tabs>
                <w:tab w:val="left" w:pos="0"/>
              </w:tabs>
              <w:rPr>
                <w:rFonts w:ascii="Century Gothic" w:hAnsi="Century Gothic" w:cs="Arial"/>
                <w:sz w:val="20"/>
                <w:szCs w:val="20"/>
              </w:rPr>
            </w:pPr>
            <w:r w:rsidRPr="007A1A2A">
              <w:rPr>
                <w:rFonts w:ascii="Century Gothic" w:hAnsi="Century Gothic" w:cs="Arial"/>
                <w:sz w:val="20"/>
                <w:szCs w:val="20"/>
              </w:rPr>
              <w:t>42. Other</w:t>
            </w:r>
          </w:p>
        </w:tc>
        <w:tc>
          <w:tcPr>
            <w:tcW w:w="5795" w:type="dxa"/>
            <w:gridSpan w:val="2"/>
            <w:vMerge w:val="restart"/>
            <w:shd w:val="clear" w:color="auto" w:fill="A6A6A6" w:themeFill="background1" w:themeFillShade="A6"/>
          </w:tcPr>
          <w:p w14:paraId="4B9A8001" w14:textId="77777777" w:rsidR="00B95945" w:rsidRPr="007A1A2A" w:rsidRDefault="00B95945" w:rsidP="00FC6AD8">
            <w:pPr>
              <w:tabs>
                <w:tab w:val="left" w:pos="0"/>
              </w:tabs>
              <w:rPr>
                <w:rFonts w:ascii="Century Gothic" w:hAnsi="Century Gothic" w:cs="Arial"/>
                <w:sz w:val="20"/>
                <w:szCs w:val="20"/>
              </w:rPr>
            </w:pPr>
          </w:p>
        </w:tc>
      </w:tr>
      <w:tr w:rsidR="00B95945" w:rsidRPr="007A1A2A" w14:paraId="6DB4A5B8" w14:textId="77777777" w:rsidTr="00B95945">
        <w:trPr>
          <w:trHeight w:val="258"/>
        </w:trPr>
        <w:tc>
          <w:tcPr>
            <w:tcW w:w="3133" w:type="dxa"/>
          </w:tcPr>
          <w:p w14:paraId="4D05F53F" w14:textId="77777777" w:rsidR="00B95945" w:rsidRPr="007A1A2A" w:rsidRDefault="00B95945" w:rsidP="00FC6AD8">
            <w:pPr>
              <w:tabs>
                <w:tab w:val="left" w:pos="0"/>
              </w:tabs>
              <w:rPr>
                <w:rFonts w:ascii="Century Gothic" w:hAnsi="Century Gothic" w:cs="Arial"/>
                <w:sz w:val="20"/>
                <w:szCs w:val="20"/>
              </w:rPr>
            </w:pPr>
            <w:r w:rsidRPr="007A1A2A">
              <w:rPr>
                <w:rFonts w:ascii="Century Gothic" w:hAnsi="Century Gothic" w:cs="Arial"/>
                <w:sz w:val="20"/>
                <w:szCs w:val="20"/>
              </w:rPr>
              <w:t>43. I do not currently own a vehicle</w:t>
            </w:r>
          </w:p>
        </w:tc>
        <w:tc>
          <w:tcPr>
            <w:tcW w:w="5795" w:type="dxa"/>
            <w:gridSpan w:val="2"/>
            <w:vMerge/>
            <w:shd w:val="clear" w:color="auto" w:fill="A6A6A6" w:themeFill="background1" w:themeFillShade="A6"/>
          </w:tcPr>
          <w:p w14:paraId="789E5876" w14:textId="77777777" w:rsidR="00B95945" w:rsidRPr="007A1A2A" w:rsidRDefault="00B95945" w:rsidP="00FC6AD8">
            <w:pPr>
              <w:tabs>
                <w:tab w:val="left" w:pos="0"/>
              </w:tabs>
              <w:rPr>
                <w:rFonts w:ascii="Century Gothic" w:hAnsi="Century Gothic" w:cs="Arial"/>
                <w:sz w:val="20"/>
                <w:szCs w:val="20"/>
              </w:rPr>
            </w:pPr>
          </w:p>
        </w:tc>
      </w:tr>
    </w:tbl>
    <w:p w14:paraId="4646719D" w14:textId="77777777" w:rsidR="001F0D38" w:rsidRPr="007A1A2A" w:rsidRDefault="001F0D38" w:rsidP="001F0D38">
      <w:pPr>
        <w:tabs>
          <w:tab w:val="left" w:pos="0"/>
        </w:tabs>
        <w:spacing w:line="240" w:lineRule="auto"/>
        <w:rPr>
          <w:rFonts w:ascii="Century Gothic" w:hAnsi="Century Gothic" w:cs="Arial"/>
          <w:sz w:val="20"/>
          <w:szCs w:val="20"/>
        </w:rPr>
      </w:pPr>
      <w:r w:rsidRPr="007A1A2A">
        <w:rPr>
          <w:rFonts w:ascii="Century Gothic" w:hAnsi="Century Gothic" w:cs="Arial"/>
          <w:sz w:val="20"/>
          <w:szCs w:val="20"/>
        </w:rPr>
        <w:br w:type="textWrapping" w:clear="all"/>
      </w:r>
    </w:p>
    <w:p w14:paraId="178171EC" w14:textId="77777777" w:rsidR="000E6E3F" w:rsidRPr="007A1A2A" w:rsidRDefault="00CF3A82" w:rsidP="00D9466B">
      <w:pPr>
        <w:tabs>
          <w:tab w:val="left" w:pos="0"/>
        </w:tabs>
        <w:rPr>
          <w:rFonts w:ascii="Century Gothic" w:hAnsi="Century Gothic" w:cs="Arial"/>
          <w:sz w:val="20"/>
          <w:szCs w:val="20"/>
        </w:rPr>
      </w:pPr>
      <w:r w:rsidRPr="007A1A2A">
        <w:rPr>
          <w:rFonts w:ascii="Century Gothic" w:hAnsi="Century Gothic"/>
          <w:b/>
          <w:color w:val="000099"/>
          <w:sz w:val="20"/>
          <w:szCs w:val="20"/>
          <w:lang w:val="en-US"/>
        </w:rPr>
        <w:t>ASK ALL</w:t>
      </w:r>
    </w:p>
    <w:p w14:paraId="5BFC3510" w14:textId="77777777" w:rsidR="000E6E3F" w:rsidRPr="007A1A2A" w:rsidRDefault="000E6E3F" w:rsidP="000E6E3F">
      <w:pPr>
        <w:tabs>
          <w:tab w:val="left" w:pos="0"/>
        </w:tabs>
        <w:rPr>
          <w:rFonts w:ascii="Century Gothic" w:hAnsi="Century Gothic" w:cs="Arial"/>
          <w:sz w:val="20"/>
          <w:szCs w:val="20"/>
        </w:rPr>
      </w:pPr>
      <w:r w:rsidRPr="007A1A2A">
        <w:rPr>
          <w:rFonts w:ascii="Century Gothic" w:hAnsi="Century Gothic" w:cs="Arial"/>
          <w:sz w:val="20"/>
          <w:szCs w:val="20"/>
        </w:rPr>
        <w:t>S</w:t>
      </w:r>
      <w:r w:rsidR="008B2264" w:rsidRPr="007A1A2A">
        <w:rPr>
          <w:rFonts w:ascii="Century Gothic" w:hAnsi="Century Gothic" w:cs="Arial"/>
          <w:sz w:val="20"/>
          <w:szCs w:val="20"/>
        </w:rPr>
        <w:t>8</w:t>
      </w:r>
      <w:r w:rsidRPr="007A1A2A">
        <w:rPr>
          <w:rFonts w:ascii="Century Gothic" w:hAnsi="Century Gothic" w:cs="Arial"/>
          <w:sz w:val="20"/>
          <w:szCs w:val="20"/>
        </w:rPr>
        <w:t xml:space="preserve">. Please indicate when you </w:t>
      </w:r>
      <w:r w:rsidRPr="007A1A2A">
        <w:rPr>
          <w:rFonts w:ascii="Century Gothic" w:hAnsi="Century Gothic" w:cs="Arial"/>
          <w:b/>
          <w:sz w:val="20"/>
          <w:szCs w:val="20"/>
        </w:rPr>
        <w:t>most recently</w:t>
      </w:r>
      <w:r w:rsidRPr="007A1A2A">
        <w:rPr>
          <w:rFonts w:ascii="Century Gothic" w:hAnsi="Century Gothic" w:cs="Arial"/>
          <w:sz w:val="20"/>
          <w:szCs w:val="20"/>
        </w:rPr>
        <w:t xml:space="preserve"> have watched, read, </w:t>
      </w:r>
      <w:proofErr w:type="gramStart"/>
      <w:r w:rsidRPr="007A1A2A">
        <w:rPr>
          <w:rFonts w:ascii="Century Gothic" w:hAnsi="Century Gothic" w:cs="Arial"/>
          <w:sz w:val="20"/>
          <w:szCs w:val="20"/>
        </w:rPr>
        <w:t>heard</w:t>
      </w:r>
      <w:proofErr w:type="gramEnd"/>
      <w:r w:rsidRPr="007A1A2A">
        <w:rPr>
          <w:rFonts w:ascii="Century Gothic" w:hAnsi="Century Gothic" w:cs="Arial"/>
          <w:sz w:val="20"/>
          <w:szCs w:val="20"/>
        </w:rPr>
        <w:t xml:space="preserve"> or accessed each of the following. </w:t>
      </w:r>
    </w:p>
    <w:p w14:paraId="758C87D7" w14:textId="77777777" w:rsidR="000E6E3F" w:rsidRPr="007A1A2A" w:rsidRDefault="000E6E3F" w:rsidP="000E6E3F">
      <w:pPr>
        <w:tabs>
          <w:tab w:val="left" w:pos="0"/>
        </w:tabs>
        <w:ind w:left="405"/>
        <w:rPr>
          <w:rFonts w:ascii="Century Gothic" w:hAnsi="Century Gothic" w:cs="Arial"/>
          <w:color w:val="FF0000"/>
          <w:sz w:val="20"/>
          <w:szCs w:val="20"/>
        </w:rPr>
      </w:pPr>
      <w:r w:rsidRPr="007A1A2A">
        <w:rPr>
          <w:rFonts w:ascii="Century Gothic" w:hAnsi="Century Gothic" w:cs="Arial"/>
          <w:b/>
          <w:sz w:val="20"/>
          <w:szCs w:val="20"/>
        </w:rPr>
        <w:t>COLUMNS</w:t>
      </w:r>
      <w:r w:rsidRPr="007A1A2A">
        <w:rPr>
          <w:rFonts w:ascii="Century Gothic" w:hAnsi="Century Gothic" w:cs="Arial"/>
          <w:b/>
          <w:color w:val="FF0000"/>
          <w:sz w:val="20"/>
          <w:szCs w:val="20"/>
        </w:rPr>
        <w:t xml:space="preserve"> [SINGLE SELECT]</w:t>
      </w:r>
    </w:p>
    <w:p w14:paraId="2B444BED" w14:textId="77777777" w:rsidR="000E6E3F" w:rsidRPr="007A1A2A" w:rsidRDefault="000E6E3F" w:rsidP="00BF1A2C">
      <w:pPr>
        <w:numPr>
          <w:ilvl w:val="0"/>
          <w:numId w:val="6"/>
        </w:numPr>
        <w:spacing w:line="240" w:lineRule="auto"/>
        <w:jc w:val="left"/>
        <w:rPr>
          <w:rFonts w:ascii="Century Gothic" w:hAnsi="Century Gothic" w:cs="Arial"/>
          <w:sz w:val="20"/>
          <w:szCs w:val="20"/>
        </w:rPr>
      </w:pPr>
      <w:r w:rsidRPr="007A1A2A">
        <w:rPr>
          <w:rFonts w:ascii="Century Gothic" w:hAnsi="Century Gothic" w:cs="Arial"/>
          <w:sz w:val="20"/>
          <w:szCs w:val="20"/>
        </w:rPr>
        <w:t>Today</w:t>
      </w:r>
    </w:p>
    <w:p w14:paraId="762190A5" w14:textId="77777777" w:rsidR="000E6E3F" w:rsidRPr="007A1A2A" w:rsidRDefault="000E6E3F" w:rsidP="00BF1A2C">
      <w:pPr>
        <w:numPr>
          <w:ilvl w:val="0"/>
          <w:numId w:val="6"/>
        </w:numPr>
        <w:spacing w:line="240" w:lineRule="auto"/>
        <w:jc w:val="left"/>
        <w:rPr>
          <w:rFonts w:ascii="Century Gothic" w:hAnsi="Century Gothic" w:cs="Arial"/>
          <w:sz w:val="20"/>
          <w:szCs w:val="20"/>
        </w:rPr>
      </w:pPr>
      <w:r w:rsidRPr="007A1A2A">
        <w:rPr>
          <w:rFonts w:ascii="Century Gothic" w:hAnsi="Century Gothic" w:cs="Arial"/>
          <w:sz w:val="20"/>
          <w:szCs w:val="20"/>
        </w:rPr>
        <w:t>Yesterday</w:t>
      </w:r>
    </w:p>
    <w:p w14:paraId="00B70A13" w14:textId="77777777" w:rsidR="000E6E3F" w:rsidRPr="007A1A2A" w:rsidRDefault="000E6E3F" w:rsidP="00BF1A2C">
      <w:pPr>
        <w:numPr>
          <w:ilvl w:val="0"/>
          <w:numId w:val="6"/>
        </w:numPr>
        <w:spacing w:line="240" w:lineRule="auto"/>
        <w:jc w:val="left"/>
        <w:rPr>
          <w:rFonts w:ascii="Century Gothic" w:hAnsi="Century Gothic" w:cs="Arial"/>
          <w:sz w:val="20"/>
          <w:szCs w:val="20"/>
        </w:rPr>
      </w:pPr>
      <w:r w:rsidRPr="007A1A2A">
        <w:rPr>
          <w:rFonts w:ascii="Century Gothic" w:hAnsi="Century Gothic" w:cs="Arial"/>
          <w:sz w:val="20"/>
          <w:szCs w:val="20"/>
        </w:rPr>
        <w:t>About 2-3 days ago</w:t>
      </w:r>
    </w:p>
    <w:p w14:paraId="090A1F65" w14:textId="77777777" w:rsidR="000E6E3F" w:rsidRPr="007A1A2A" w:rsidRDefault="000E6E3F" w:rsidP="00BF1A2C">
      <w:pPr>
        <w:numPr>
          <w:ilvl w:val="0"/>
          <w:numId w:val="6"/>
        </w:numPr>
        <w:spacing w:line="240" w:lineRule="auto"/>
        <w:jc w:val="left"/>
        <w:rPr>
          <w:rFonts w:ascii="Century Gothic" w:hAnsi="Century Gothic" w:cs="Arial"/>
          <w:sz w:val="20"/>
          <w:szCs w:val="20"/>
        </w:rPr>
      </w:pPr>
      <w:r w:rsidRPr="007A1A2A">
        <w:rPr>
          <w:rFonts w:ascii="Century Gothic" w:hAnsi="Century Gothic" w:cs="Arial"/>
          <w:sz w:val="20"/>
          <w:szCs w:val="20"/>
        </w:rPr>
        <w:t>About a week ago</w:t>
      </w:r>
    </w:p>
    <w:p w14:paraId="64632AC6" w14:textId="77777777" w:rsidR="000E6E3F" w:rsidRPr="007A1A2A" w:rsidRDefault="000E6E3F" w:rsidP="00BF1A2C">
      <w:pPr>
        <w:numPr>
          <w:ilvl w:val="0"/>
          <w:numId w:val="6"/>
        </w:numPr>
        <w:spacing w:line="240" w:lineRule="auto"/>
        <w:jc w:val="left"/>
        <w:rPr>
          <w:rFonts w:ascii="Century Gothic" w:hAnsi="Century Gothic" w:cs="Arial"/>
          <w:sz w:val="20"/>
          <w:szCs w:val="20"/>
        </w:rPr>
      </w:pPr>
      <w:r w:rsidRPr="007A1A2A">
        <w:rPr>
          <w:rFonts w:ascii="Century Gothic" w:hAnsi="Century Gothic" w:cs="Arial"/>
          <w:sz w:val="20"/>
          <w:szCs w:val="20"/>
        </w:rPr>
        <w:t>About 2-3 weeks ago</w:t>
      </w:r>
    </w:p>
    <w:p w14:paraId="4B6CE567" w14:textId="77777777" w:rsidR="000E6E3F" w:rsidRPr="007A1A2A" w:rsidRDefault="000E6E3F" w:rsidP="00BF1A2C">
      <w:pPr>
        <w:numPr>
          <w:ilvl w:val="0"/>
          <w:numId w:val="6"/>
        </w:numPr>
        <w:spacing w:line="240" w:lineRule="auto"/>
        <w:jc w:val="left"/>
        <w:rPr>
          <w:rFonts w:ascii="Century Gothic" w:hAnsi="Century Gothic" w:cs="Arial"/>
          <w:sz w:val="20"/>
          <w:szCs w:val="20"/>
        </w:rPr>
      </w:pPr>
      <w:r w:rsidRPr="007A1A2A">
        <w:rPr>
          <w:rFonts w:ascii="Century Gothic" w:hAnsi="Century Gothic" w:cs="Arial"/>
          <w:sz w:val="20"/>
          <w:szCs w:val="20"/>
        </w:rPr>
        <w:t>About a month ago</w:t>
      </w:r>
    </w:p>
    <w:p w14:paraId="2BA97F21" w14:textId="77777777" w:rsidR="000E6E3F" w:rsidRPr="007A1A2A" w:rsidRDefault="000E6E3F" w:rsidP="00BF1A2C">
      <w:pPr>
        <w:numPr>
          <w:ilvl w:val="0"/>
          <w:numId w:val="6"/>
        </w:numPr>
        <w:spacing w:line="240" w:lineRule="auto"/>
        <w:jc w:val="left"/>
        <w:rPr>
          <w:rFonts w:ascii="Century Gothic" w:hAnsi="Century Gothic" w:cs="Arial"/>
          <w:sz w:val="20"/>
          <w:szCs w:val="20"/>
        </w:rPr>
      </w:pPr>
      <w:r w:rsidRPr="007A1A2A">
        <w:rPr>
          <w:rFonts w:ascii="Century Gothic" w:hAnsi="Century Gothic" w:cs="Arial"/>
          <w:sz w:val="20"/>
          <w:szCs w:val="20"/>
        </w:rPr>
        <w:t xml:space="preserve">Over a month ago </w:t>
      </w:r>
      <w:r w:rsidRPr="007A1A2A">
        <w:rPr>
          <w:rFonts w:ascii="Century Gothic" w:hAnsi="Century Gothic" w:cs="Arial"/>
          <w:b/>
          <w:color w:val="FF0000"/>
          <w:sz w:val="20"/>
          <w:szCs w:val="20"/>
        </w:rPr>
        <w:t>[TERMINATE</w:t>
      </w:r>
      <w:r w:rsidR="00CA7CAF" w:rsidRPr="007A1A2A">
        <w:rPr>
          <w:rFonts w:ascii="Century Gothic" w:hAnsi="Century Gothic" w:cs="Arial"/>
          <w:b/>
          <w:color w:val="FF0000"/>
          <w:sz w:val="20"/>
          <w:szCs w:val="20"/>
        </w:rPr>
        <w:t xml:space="preserve"> IF </w:t>
      </w:r>
      <w:r w:rsidR="00092EF0" w:rsidRPr="007A1A2A">
        <w:rPr>
          <w:rFonts w:ascii="Century Gothic" w:hAnsi="Century Gothic" w:cs="Arial"/>
          <w:b/>
          <w:color w:val="FF0000"/>
          <w:sz w:val="20"/>
          <w:szCs w:val="20"/>
        </w:rPr>
        <w:t xml:space="preserve">OPTIONS 1-6 ARE NOT SELECTED FOR ANY OF THE MEDIA TYPES IN </w:t>
      </w:r>
      <w:proofErr w:type="gramStart"/>
      <w:r w:rsidR="00092EF0" w:rsidRPr="007A1A2A">
        <w:rPr>
          <w:rFonts w:ascii="Century Gothic" w:hAnsi="Century Gothic" w:cs="Arial"/>
          <w:b/>
          <w:color w:val="FF0000"/>
          <w:sz w:val="20"/>
          <w:szCs w:val="20"/>
        </w:rPr>
        <w:t>ROWS</w:t>
      </w:r>
      <w:r w:rsidR="00CA7CAF" w:rsidRPr="007A1A2A">
        <w:rPr>
          <w:rFonts w:ascii="Century Gothic" w:hAnsi="Century Gothic" w:cs="Arial"/>
          <w:b/>
          <w:color w:val="FF0000"/>
          <w:sz w:val="20"/>
          <w:szCs w:val="20"/>
        </w:rPr>
        <w:t xml:space="preserve"> </w:t>
      </w:r>
      <w:r w:rsidRPr="007A1A2A">
        <w:rPr>
          <w:rFonts w:ascii="Century Gothic" w:hAnsi="Century Gothic" w:cs="Arial"/>
          <w:b/>
          <w:color w:val="FF0000"/>
          <w:sz w:val="20"/>
          <w:szCs w:val="20"/>
        </w:rPr>
        <w:t>]</w:t>
      </w:r>
      <w:proofErr w:type="gramEnd"/>
    </w:p>
    <w:p w14:paraId="207EDF3F" w14:textId="77777777" w:rsidR="008D43DC" w:rsidRPr="007A1A2A" w:rsidRDefault="008D43DC" w:rsidP="005D749A">
      <w:pPr>
        <w:spacing w:line="240" w:lineRule="auto"/>
        <w:ind w:left="720"/>
        <w:jc w:val="left"/>
        <w:rPr>
          <w:rFonts w:ascii="Century Gothic" w:hAnsi="Century Gothic" w:cs="Arial"/>
          <w:sz w:val="20"/>
          <w:szCs w:val="20"/>
        </w:rPr>
      </w:pPr>
    </w:p>
    <w:p w14:paraId="3E472796" w14:textId="77777777" w:rsidR="000E6E3F" w:rsidRPr="007A1A2A" w:rsidRDefault="000E6E3F" w:rsidP="000E6E3F">
      <w:pPr>
        <w:tabs>
          <w:tab w:val="left" w:pos="0"/>
        </w:tabs>
        <w:ind w:left="360"/>
        <w:rPr>
          <w:rFonts w:ascii="Century Gothic" w:hAnsi="Century Gothic" w:cs="Arial"/>
          <w:b/>
          <w:sz w:val="20"/>
          <w:szCs w:val="20"/>
        </w:rPr>
      </w:pPr>
      <w:r w:rsidRPr="007A1A2A">
        <w:rPr>
          <w:rFonts w:ascii="Century Gothic" w:hAnsi="Century Gothic" w:cs="Arial"/>
          <w:b/>
          <w:sz w:val="20"/>
          <w:szCs w:val="20"/>
        </w:rPr>
        <w:t xml:space="preserve">ROWS </w:t>
      </w:r>
      <w:r w:rsidRPr="007A1A2A">
        <w:rPr>
          <w:rFonts w:ascii="Century Gothic" w:hAnsi="Century Gothic" w:cs="Arial"/>
          <w:b/>
          <w:color w:val="FF0000"/>
          <w:sz w:val="20"/>
          <w:szCs w:val="20"/>
        </w:rPr>
        <w:t>[RANDOMIZE]</w:t>
      </w:r>
    </w:p>
    <w:p w14:paraId="4AC68C12" w14:textId="77777777" w:rsidR="00CA7CAF" w:rsidRPr="007A1A2A" w:rsidRDefault="000E6E3F" w:rsidP="00BF1A2C">
      <w:pPr>
        <w:numPr>
          <w:ilvl w:val="0"/>
          <w:numId w:val="11"/>
        </w:num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Newspapers</w:t>
      </w:r>
    </w:p>
    <w:p w14:paraId="3DF85B91" w14:textId="77777777" w:rsidR="000E6E3F" w:rsidRPr="007A1A2A" w:rsidRDefault="00CA7CAF" w:rsidP="00BF1A2C">
      <w:pPr>
        <w:numPr>
          <w:ilvl w:val="0"/>
          <w:numId w:val="11"/>
        </w:num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Magazines</w:t>
      </w:r>
      <w:r w:rsidR="000E6E3F" w:rsidRPr="007A1A2A">
        <w:rPr>
          <w:rFonts w:ascii="Century Gothic" w:hAnsi="Century Gothic" w:cs="Arial"/>
          <w:sz w:val="20"/>
          <w:szCs w:val="20"/>
        </w:rPr>
        <w:t xml:space="preserve">  </w:t>
      </w:r>
    </w:p>
    <w:p w14:paraId="7BDD9906" w14:textId="77777777" w:rsidR="000E6E3F" w:rsidRPr="007A1A2A" w:rsidRDefault="000E6E3F" w:rsidP="00BF1A2C">
      <w:pPr>
        <w:numPr>
          <w:ilvl w:val="0"/>
          <w:numId w:val="11"/>
        </w:num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Internet</w:t>
      </w:r>
    </w:p>
    <w:p w14:paraId="7F4462BA" w14:textId="77777777" w:rsidR="000E6E3F" w:rsidRPr="007A1A2A" w:rsidRDefault="000E6E3F" w:rsidP="00BF1A2C">
      <w:pPr>
        <w:numPr>
          <w:ilvl w:val="0"/>
          <w:numId w:val="11"/>
        </w:num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 xml:space="preserve">TV </w:t>
      </w:r>
    </w:p>
    <w:p w14:paraId="7D8C7AF8" w14:textId="77777777" w:rsidR="000E6E3F" w:rsidRPr="007A1A2A" w:rsidRDefault="000E6E3F" w:rsidP="00BF1A2C">
      <w:pPr>
        <w:numPr>
          <w:ilvl w:val="0"/>
          <w:numId w:val="11"/>
        </w:num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 xml:space="preserve">Radio </w:t>
      </w:r>
    </w:p>
    <w:p w14:paraId="2D2561D2" w14:textId="77777777" w:rsidR="00A253C3" w:rsidRPr="007A1A2A" w:rsidRDefault="00A253C3" w:rsidP="005D6D3F">
      <w:pPr>
        <w:spacing w:line="240" w:lineRule="auto"/>
        <w:rPr>
          <w:rFonts w:ascii="Century Gothic" w:hAnsi="Century Gothic" w:cs="Arial"/>
          <w:b/>
          <w:color w:val="000000" w:themeColor="text1"/>
          <w:sz w:val="20"/>
          <w:szCs w:val="20"/>
        </w:rPr>
      </w:pPr>
    </w:p>
    <w:p w14:paraId="60DE03A6" w14:textId="79A62349" w:rsidR="005D6D3F" w:rsidRPr="007A1A2A" w:rsidRDefault="00A253C3" w:rsidP="005D6D3F">
      <w:pPr>
        <w:spacing w:line="240" w:lineRule="auto"/>
        <w:rPr>
          <w:rFonts w:ascii="Century Gothic" w:hAnsi="Century Gothic" w:cs="Arial"/>
          <w:b/>
          <w:color w:val="000000" w:themeColor="text1"/>
          <w:sz w:val="20"/>
          <w:szCs w:val="20"/>
        </w:rPr>
      </w:pPr>
      <w:r w:rsidRPr="007A1A2A">
        <w:rPr>
          <w:rFonts w:ascii="Century Gothic" w:hAnsi="Century Gothic" w:cs="Arial"/>
          <w:b/>
          <w:color w:val="000000" w:themeColor="text1"/>
          <w:sz w:val="20"/>
          <w:szCs w:val="20"/>
        </w:rPr>
        <w:t>CULINARY ENTHUSIASTS</w:t>
      </w:r>
    </w:p>
    <w:p w14:paraId="117EF25A" w14:textId="77777777" w:rsidR="00A253C3" w:rsidRPr="007A1A2A" w:rsidRDefault="00A253C3" w:rsidP="00A253C3">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ASK ALL </w:t>
      </w:r>
    </w:p>
    <w:p w14:paraId="2DEC9AD2" w14:textId="77777777" w:rsidR="00A253C3" w:rsidRPr="007A1A2A" w:rsidRDefault="00A253C3" w:rsidP="005D6D3F">
      <w:pPr>
        <w:spacing w:line="240" w:lineRule="auto"/>
        <w:rPr>
          <w:rFonts w:ascii="Century Gothic" w:hAnsi="Century Gothic" w:cs="Arial"/>
          <w:b/>
          <w:color w:val="000000" w:themeColor="text1"/>
          <w:sz w:val="20"/>
          <w:szCs w:val="20"/>
        </w:rPr>
      </w:pPr>
    </w:p>
    <w:p w14:paraId="1FD8204B" w14:textId="6FFF8214" w:rsidR="00A253C3" w:rsidRPr="007A1A2A" w:rsidRDefault="00A253C3" w:rsidP="00A253C3">
      <w:pPr>
        <w:tabs>
          <w:tab w:val="left" w:pos="0"/>
        </w:tabs>
        <w:rPr>
          <w:rFonts w:ascii="Century Gothic" w:hAnsi="Century Gothic" w:cs="Arial"/>
          <w:b/>
          <w:color w:val="FF0000"/>
          <w:sz w:val="20"/>
          <w:szCs w:val="20"/>
        </w:rPr>
      </w:pPr>
      <w:r w:rsidRPr="007A1A2A">
        <w:rPr>
          <w:rFonts w:ascii="Century Gothic" w:hAnsi="Century Gothic" w:cs="Arial"/>
          <w:sz w:val="20"/>
          <w:szCs w:val="20"/>
        </w:rPr>
        <w:t xml:space="preserve">S9. Do you consider yourself a culinary </w:t>
      </w:r>
      <w:r w:rsidR="00B33660" w:rsidRPr="007A1A2A">
        <w:rPr>
          <w:rFonts w:ascii="Century Gothic" w:hAnsi="Century Gothic" w:cs="Arial"/>
          <w:sz w:val="20"/>
          <w:szCs w:val="20"/>
        </w:rPr>
        <w:t>enthusiast?</w:t>
      </w:r>
      <w:r w:rsidRPr="007A1A2A">
        <w:rPr>
          <w:rFonts w:ascii="Century Gothic" w:hAnsi="Century Gothic" w:cs="Arial"/>
          <w:sz w:val="20"/>
          <w:szCs w:val="20"/>
        </w:rPr>
        <w:t xml:space="preserve">  </w:t>
      </w:r>
    </w:p>
    <w:p w14:paraId="75C375F6" w14:textId="77777777" w:rsidR="00A253C3" w:rsidRPr="007A1A2A" w:rsidRDefault="00A253C3" w:rsidP="00A253C3">
      <w:pPr>
        <w:numPr>
          <w:ilvl w:val="0"/>
          <w:numId w:val="57"/>
        </w:numPr>
        <w:spacing w:line="240" w:lineRule="auto"/>
        <w:jc w:val="left"/>
        <w:rPr>
          <w:rFonts w:ascii="Century Gothic" w:hAnsi="Century Gothic" w:cs="Arial"/>
          <w:sz w:val="20"/>
          <w:szCs w:val="20"/>
        </w:rPr>
      </w:pPr>
      <w:r w:rsidRPr="007A1A2A">
        <w:rPr>
          <w:rFonts w:ascii="Century Gothic" w:hAnsi="Century Gothic" w:cs="Arial"/>
          <w:sz w:val="20"/>
          <w:szCs w:val="20"/>
        </w:rPr>
        <w:t>Yes</w:t>
      </w:r>
    </w:p>
    <w:p w14:paraId="73026C0E" w14:textId="77777777" w:rsidR="00A253C3" w:rsidRPr="007A1A2A" w:rsidRDefault="00A253C3" w:rsidP="00A253C3">
      <w:pPr>
        <w:numPr>
          <w:ilvl w:val="0"/>
          <w:numId w:val="57"/>
        </w:numPr>
        <w:spacing w:line="240" w:lineRule="auto"/>
        <w:jc w:val="left"/>
        <w:rPr>
          <w:rFonts w:ascii="Century Gothic" w:hAnsi="Century Gothic" w:cs="Arial"/>
          <w:sz w:val="20"/>
          <w:szCs w:val="20"/>
        </w:rPr>
      </w:pPr>
      <w:r w:rsidRPr="007A1A2A">
        <w:rPr>
          <w:rFonts w:ascii="Century Gothic" w:hAnsi="Century Gothic" w:cs="Arial"/>
          <w:sz w:val="20"/>
          <w:szCs w:val="20"/>
        </w:rPr>
        <w:t>No</w:t>
      </w:r>
    </w:p>
    <w:p w14:paraId="188C352A" w14:textId="1A2A3CF1" w:rsidR="00A253C3" w:rsidRPr="007A1A2A" w:rsidRDefault="00A253C3" w:rsidP="00A253C3">
      <w:pPr>
        <w:numPr>
          <w:ilvl w:val="0"/>
          <w:numId w:val="57"/>
        </w:numPr>
        <w:spacing w:line="240" w:lineRule="auto"/>
        <w:jc w:val="left"/>
        <w:rPr>
          <w:rFonts w:ascii="Century Gothic" w:hAnsi="Century Gothic" w:cs="Arial"/>
          <w:sz w:val="20"/>
          <w:szCs w:val="20"/>
        </w:rPr>
      </w:pPr>
      <w:r w:rsidRPr="007A1A2A">
        <w:rPr>
          <w:rFonts w:ascii="Century Gothic" w:hAnsi="Century Gothic" w:cs="Arial"/>
          <w:sz w:val="20"/>
          <w:szCs w:val="20"/>
        </w:rPr>
        <w:t>Not Sure/</w:t>
      </w:r>
      <w:proofErr w:type="gramStart"/>
      <w:r w:rsidRPr="007A1A2A">
        <w:rPr>
          <w:rFonts w:ascii="Century Gothic" w:hAnsi="Century Gothic" w:cs="Arial"/>
          <w:sz w:val="20"/>
          <w:szCs w:val="20"/>
        </w:rPr>
        <w:t>Don’t</w:t>
      </w:r>
      <w:proofErr w:type="gramEnd"/>
      <w:r w:rsidRPr="007A1A2A">
        <w:rPr>
          <w:rFonts w:ascii="Century Gothic" w:hAnsi="Century Gothic" w:cs="Arial"/>
          <w:sz w:val="20"/>
          <w:szCs w:val="20"/>
        </w:rPr>
        <w:t xml:space="preserve"> Know</w:t>
      </w:r>
    </w:p>
    <w:p w14:paraId="71598D8A" w14:textId="77777777" w:rsidR="00A253C3" w:rsidRPr="007A1A2A" w:rsidRDefault="00A253C3" w:rsidP="005D6D3F">
      <w:pPr>
        <w:spacing w:line="240" w:lineRule="auto"/>
        <w:rPr>
          <w:rFonts w:ascii="Century Gothic" w:hAnsi="Century Gothic" w:cs="Arial"/>
          <w:sz w:val="20"/>
          <w:szCs w:val="20"/>
        </w:rPr>
      </w:pPr>
    </w:p>
    <w:p w14:paraId="434B1A2B" w14:textId="77777777" w:rsidR="00A253C3" w:rsidRPr="007A1A2A" w:rsidRDefault="00A253C3" w:rsidP="005D6D3F">
      <w:pPr>
        <w:spacing w:line="240" w:lineRule="auto"/>
        <w:rPr>
          <w:rFonts w:ascii="Century Gothic" w:hAnsi="Century Gothic" w:cs="Arial"/>
          <w:sz w:val="20"/>
          <w:szCs w:val="20"/>
        </w:rPr>
      </w:pPr>
    </w:p>
    <w:p w14:paraId="403ED7BD" w14:textId="77777777" w:rsidR="000E6E3F" w:rsidRPr="007A1A2A" w:rsidRDefault="000E6E3F" w:rsidP="000E6E3F">
      <w:pPr>
        <w:ind w:left="1080"/>
        <w:rPr>
          <w:rFonts w:ascii="Century Gothic" w:hAnsi="Century Gothic" w:cs="Arial"/>
          <w:sz w:val="20"/>
          <w:szCs w:val="20"/>
        </w:rPr>
      </w:pPr>
    </w:p>
    <w:p w14:paraId="520D1F64" w14:textId="77777777" w:rsidR="00CA10A2" w:rsidRDefault="00CA10A2" w:rsidP="00CF3A82">
      <w:pPr>
        <w:jc w:val="center"/>
        <w:rPr>
          <w:rFonts w:ascii="Century Gothic" w:hAnsi="Century Gothic"/>
          <w:b/>
          <w:sz w:val="20"/>
          <w:szCs w:val="20"/>
          <w:u w:val="single"/>
          <w:lang w:val="en-US"/>
        </w:rPr>
      </w:pPr>
    </w:p>
    <w:p w14:paraId="45E73EBC" w14:textId="697BEBAC" w:rsidR="00CF3A82" w:rsidRPr="007A1A2A" w:rsidRDefault="00CF3A82" w:rsidP="00CF3A82">
      <w:pPr>
        <w:jc w:val="center"/>
        <w:rPr>
          <w:rFonts w:ascii="Century Gothic" w:hAnsi="Century Gothic"/>
          <w:b/>
          <w:sz w:val="20"/>
          <w:szCs w:val="20"/>
          <w:u w:val="single"/>
          <w:lang w:val="en-US"/>
        </w:rPr>
      </w:pPr>
      <w:r w:rsidRPr="007A1A2A">
        <w:rPr>
          <w:rFonts w:ascii="Century Gothic" w:hAnsi="Century Gothic"/>
          <w:b/>
          <w:sz w:val="20"/>
          <w:szCs w:val="20"/>
          <w:u w:val="single"/>
          <w:lang w:val="en-US"/>
        </w:rPr>
        <w:lastRenderedPageBreak/>
        <w:t>BRAND METRICS AND ATTRIBUTES</w:t>
      </w:r>
    </w:p>
    <w:p w14:paraId="535E7A4D" w14:textId="77777777" w:rsidR="00CF3A82" w:rsidRPr="007A1A2A" w:rsidRDefault="00CF3A82" w:rsidP="00076852">
      <w:pPr>
        <w:jc w:val="left"/>
        <w:rPr>
          <w:rFonts w:ascii="Century Gothic" w:hAnsi="Century Gothic"/>
          <w:b/>
          <w:color w:val="000099"/>
          <w:sz w:val="20"/>
          <w:szCs w:val="20"/>
          <w:lang w:val="en-US"/>
        </w:rPr>
      </w:pPr>
    </w:p>
    <w:p w14:paraId="6A86CB2A" w14:textId="77777777" w:rsidR="00330DCC"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ASK</w:t>
      </w:r>
      <w:r w:rsidR="00330DCC" w:rsidRPr="007A1A2A">
        <w:rPr>
          <w:rFonts w:ascii="Century Gothic" w:hAnsi="Century Gothic"/>
          <w:b/>
          <w:color w:val="000099"/>
          <w:sz w:val="20"/>
          <w:szCs w:val="20"/>
          <w:lang w:val="en-US"/>
        </w:rPr>
        <w:t xml:space="preserve"> ALL</w:t>
      </w:r>
      <w:r w:rsidRPr="007A1A2A">
        <w:rPr>
          <w:rFonts w:ascii="Century Gothic" w:hAnsi="Century Gothic"/>
          <w:b/>
          <w:color w:val="000099"/>
          <w:sz w:val="20"/>
          <w:szCs w:val="20"/>
          <w:lang w:val="en-US"/>
        </w:rPr>
        <w:t xml:space="preserve"> </w:t>
      </w:r>
    </w:p>
    <w:p w14:paraId="502CF960" w14:textId="1AD86A45" w:rsidR="00076852" w:rsidRPr="007A1A2A" w:rsidRDefault="00076852" w:rsidP="00076852">
      <w:pPr>
        <w:jc w:val="left"/>
        <w:rPr>
          <w:rFonts w:ascii="Century Gothic" w:hAnsi="Century Gothic"/>
          <w:b/>
          <w:sz w:val="20"/>
          <w:szCs w:val="20"/>
          <w:lang w:val="en-US"/>
        </w:rPr>
      </w:pPr>
      <w:r w:rsidRPr="007A1A2A">
        <w:rPr>
          <w:rFonts w:ascii="Century Gothic" w:hAnsi="Century Gothic"/>
          <w:b/>
          <w:sz w:val="20"/>
          <w:szCs w:val="20"/>
          <w:lang w:val="en-US"/>
        </w:rPr>
        <w:t xml:space="preserve">TOP-OF-MIND AND TOTAL UNAIDED </w:t>
      </w:r>
      <w:r w:rsidRPr="007A1A2A">
        <w:rPr>
          <w:rFonts w:ascii="Century Gothic" w:hAnsi="Century Gothic"/>
          <w:b/>
          <w:sz w:val="20"/>
          <w:szCs w:val="20"/>
          <w:u w:val="single"/>
          <w:lang w:val="en-US"/>
        </w:rPr>
        <w:t>BRAND</w:t>
      </w:r>
      <w:r w:rsidRPr="007A1A2A">
        <w:rPr>
          <w:rFonts w:ascii="Century Gothic" w:hAnsi="Century Gothic"/>
          <w:b/>
          <w:sz w:val="20"/>
          <w:szCs w:val="20"/>
          <w:lang w:val="en-US"/>
        </w:rPr>
        <w:t xml:space="preserve"> AWARENESS</w:t>
      </w:r>
    </w:p>
    <w:p w14:paraId="6867C006" w14:textId="735B5E54" w:rsidR="00076852" w:rsidRPr="007A1A2A" w:rsidRDefault="00076852" w:rsidP="00076852">
      <w:pPr>
        <w:jc w:val="left"/>
        <w:rPr>
          <w:rFonts w:ascii="Century Gothic" w:hAnsi="Century Gothic"/>
          <w:color w:val="FF0000"/>
          <w:sz w:val="20"/>
          <w:szCs w:val="20"/>
          <w:lang w:val="en-US"/>
        </w:rPr>
      </w:pPr>
      <w:r w:rsidRPr="007A1A2A">
        <w:rPr>
          <w:rFonts w:ascii="Century Gothic" w:hAnsi="Century Gothic"/>
          <w:sz w:val="20"/>
          <w:szCs w:val="20"/>
          <w:lang w:val="en-US"/>
        </w:rPr>
        <w:t xml:space="preserve">Q1. </w:t>
      </w:r>
      <w:r w:rsidR="007C6692" w:rsidRPr="007A1A2A">
        <w:rPr>
          <w:rFonts w:ascii="Century Gothic" w:hAnsi="Century Gothic"/>
          <w:sz w:val="20"/>
          <w:szCs w:val="20"/>
          <w:lang w:val="en-US"/>
        </w:rPr>
        <w:t xml:space="preserve">Thinking </w:t>
      </w:r>
      <w:proofErr w:type="gramStart"/>
      <w:r w:rsidR="007C6692" w:rsidRPr="007A1A2A">
        <w:rPr>
          <w:rFonts w:ascii="Century Gothic" w:hAnsi="Century Gothic"/>
          <w:sz w:val="20"/>
          <w:szCs w:val="20"/>
          <w:lang w:val="en-US"/>
        </w:rPr>
        <w:t>about  automotive</w:t>
      </w:r>
      <w:proofErr w:type="gramEnd"/>
      <w:r w:rsidR="007C6692" w:rsidRPr="007A1A2A">
        <w:rPr>
          <w:rFonts w:ascii="Century Gothic" w:hAnsi="Century Gothic"/>
          <w:sz w:val="20"/>
          <w:szCs w:val="20"/>
          <w:lang w:val="en-US"/>
        </w:rPr>
        <w:t xml:space="preserve"> brands (not models) sold in this country, which brand come</w:t>
      </w:r>
      <w:r w:rsidR="00C07F20" w:rsidRPr="007A1A2A">
        <w:rPr>
          <w:rFonts w:ascii="Century Gothic" w:hAnsi="Century Gothic"/>
          <w:sz w:val="20"/>
          <w:szCs w:val="20"/>
          <w:lang w:val="en-US"/>
        </w:rPr>
        <w:t>s</w:t>
      </w:r>
      <w:r w:rsidR="007C6692" w:rsidRPr="007A1A2A">
        <w:rPr>
          <w:rFonts w:ascii="Century Gothic" w:hAnsi="Century Gothic"/>
          <w:sz w:val="20"/>
          <w:szCs w:val="20"/>
          <w:lang w:val="en-US"/>
        </w:rPr>
        <w:t xml:space="preserve"> to mind </w:t>
      </w:r>
      <w:r w:rsidR="007C6692" w:rsidRPr="007A1A2A">
        <w:rPr>
          <w:rFonts w:ascii="Century Gothic" w:hAnsi="Century Gothic"/>
          <w:b/>
          <w:color w:val="000000" w:themeColor="text1"/>
          <w:sz w:val="20"/>
          <w:szCs w:val="20"/>
          <w:lang w:val="en-US"/>
        </w:rPr>
        <w:t>first?</w:t>
      </w:r>
      <w:r w:rsidRPr="007A1A2A">
        <w:rPr>
          <w:rFonts w:ascii="Century Gothic" w:hAnsi="Century Gothic"/>
          <w:sz w:val="20"/>
          <w:szCs w:val="20"/>
          <w:lang w:val="en-US"/>
        </w:rPr>
        <w:t xml:space="preserve"> </w:t>
      </w:r>
      <w:r w:rsidR="001320A9" w:rsidRPr="007A1A2A">
        <w:rPr>
          <w:rFonts w:ascii="Century Gothic" w:hAnsi="Century Gothic"/>
          <w:sz w:val="20"/>
          <w:szCs w:val="20"/>
          <w:lang w:val="en-US"/>
        </w:rPr>
        <w:t xml:space="preserve">Can you think of any? If yes, please type the name below. If no, please type “None” </w:t>
      </w:r>
    </w:p>
    <w:p w14:paraId="6F3E9273"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INSERT TEXT BOX</w:t>
      </w:r>
      <w:r w:rsidR="001320A9" w:rsidRPr="007A1A2A">
        <w:rPr>
          <w:rFonts w:ascii="Century Gothic" w:hAnsi="Century Gothic"/>
          <w:b/>
          <w:color w:val="000099"/>
          <w:sz w:val="20"/>
          <w:szCs w:val="20"/>
          <w:lang w:val="en-US"/>
        </w:rPr>
        <w:t>.</w:t>
      </w:r>
      <w:r w:rsidRPr="007A1A2A">
        <w:rPr>
          <w:rFonts w:ascii="Century Gothic" w:hAnsi="Century Gothic"/>
          <w:b/>
          <w:color w:val="000099"/>
          <w:sz w:val="20"/>
          <w:szCs w:val="20"/>
          <w:lang w:val="en-US"/>
        </w:rPr>
        <w:t>OE CHA</w:t>
      </w:r>
    </w:p>
    <w:p w14:paraId="4E8531AC" w14:textId="77777777" w:rsidR="00076852" w:rsidRPr="007A1A2A" w:rsidRDefault="00076852" w:rsidP="00076852">
      <w:pPr>
        <w:ind w:left="720"/>
        <w:jc w:val="left"/>
        <w:rPr>
          <w:rFonts w:ascii="Century Gothic" w:hAnsi="Century Gothic"/>
          <w:sz w:val="20"/>
          <w:szCs w:val="20"/>
          <w:lang w:val="en-US"/>
        </w:rPr>
      </w:pPr>
      <w:r w:rsidRPr="007A1A2A">
        <w:rPr>
          <w:rFonts w:ascii="Century Gothic" w:hAnsi="Century Gothic"/>
          <w:sz w:val="20"/>
          <w:szCs w:val="20"/>
          <w:u w:val="single"/>
          <w:lang w:val="en-US"/>
        </w:rPr>
        <w:tab/>
      </w:r>
      <w:r w:rsidRPr="007A1A2A">
        <w:rPr>
          <w:rFonts w:ascii="Century Gothic" w:hAnsi="Century Gothic"/>
          <w:sz w:val="20"/>
          <w:szCs w:val="20"/>
          <w:u w:val="single"/>
          <w:lang w:val="en-US"/>
        </w:rPr>
        <w:tab/>
      </w:r>
      <w:r w:rsidRPr="007A1A2A">
        <w:rPr>
          <w:rFonts w:ascii="Century Gothic" w:hAnsi="Century Gothic"/>
          <w:sz w:val="20"/>
          <w:szCs w:val="20"/>
          <w:lang w:val="en-US"/>
        </w:rPr>
        <w:t xml:space="preserve"> </w:t>
      </w:r>
      <w:r w:rsidRPr="007A1A2A">
        <w:rPr>
          <w:rFonts w:ascii="Century Gothic" w:hAnsi="Century Gothic"/>
          <w:sz w:val="20"/>
          <w:szCs w:val="20"/>
          <w:lang w:val="en-US"/>
        </w:rPr>
        <w:tab/>
      </w:r>
    </w:p>
    <w:p w14:paraId="66CF82E7" w14:textId="77777777" w:rsidR="00076852" w:rsidRPr="007A1A2A" w:rsidRDefault="00076852" w:rsidP="00076852">
      <w:pPr>
        <w:jc w:val="left"/>
        <w:rPr>
          <w:rFonts w:ascii="Century Gothic" w:hAnsi="Century Gothic"/>
          <w:sz w:val="20"/>
          <w:szCs w:val="20"/>
          <w:u w:val="single"/>
          <w:lang w:val="en-US"/>
        </w:rPr>
      </w:pPr>
    </w:p>
    <w:p w14:paraId="41DDB594"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ASK</w:t>
      </w:r>
      <w:r w:rsidR="001320A9" w:rsidRPr="007A1A2A">
        <w:rPr>
          <w:rFonts w:ascii="Century Gothic" w:hAnsi="Century Gothic"/>
          <w:b/>
          <w:color w:val="000099"/>
          <w:sz w:val="20"/>
          <w:szCs w:val="20"/>
          <w:lang w:val="en-US"/>
        </w:rPr>
        <w:t xml:space="preserve"> IF A BRAND NAME IS ENTERED IN Q1</w:t>
      </w:r>
      <w:r w:rsidR="00C07F20" w:rsidRPr="007A1A2A">
        <w:rPr>
          <w:rFonts w:ascii="Century Gothic" w:hAnsi="Century Gothic"/>
          <w:b/>
          <w:color w:val="000099"/>
          <w:sz w:val="20"/>
          <w:szCs w:val="20"/>
          <w:lang w:val="en-US"/>
        </w:rPr>
        <w:t>.</w:t>
      </w:r>
    </w:p>
    <w:p w14:paraId="718BCA8D" w14:textId="66202FF1" w:rsidR="001320A9" w:rsidRPr="007A1A2A" w:rsidRDefault="00076852" w:rsidP="001320A9">
      <w:pPr>
        <w:rPr>
          <w:rFonts w:ascii="Century Gothic" w:hAnsi="Century Gothic"/>
          <w:sz w:val="20"/>
          <w:szCs w:val="20"/>
          <w:lang w:val="en-US"/>
        </w:rPr>
      </w:pPr>
      <w:r w:rsidRPr="007A1A2A">
        <w:rPr>
          <w:rFonts w:ascii="Century Gothic" w:hAnsi="Century Gothic"/>
          <w:sz w:val="20"/>
          <w:szCs w:val="20"/>
          <w:lang w:val="en-US"/>
        </w:rPr>
        <w:t xml:space="preserve">Q2. </w:t>
      </w:r>
      <w:r w:rsidR="001320A9" w:rsidRPr="007A1A2A">
        <w:rPr>
          <w:rFonts w:ascii="Century Gothic" w:hAnsi="Century Gothic"/>
          <w:sz w:val="20"/>
          <w:szCs w:val="20"/>
          <w:lang w:val="en-US"/>
        </w:rPr>
        <w:t xml:space="preserve">What other brands </w:t>
      </w:r>
      <w:proofErr w:type="gramStart"/>
      <w:r w:rsidR="001320A9" w:rsidRPr="007A1A2A">
        <w:rPr>
          <w:rFonts w:ascii="Century Gothic" w:hAnsi="Century Gothic"/>
          <w:sz w:val="20"/>
          <w:szCs w:val="20"/>
          <w:lang w:val="en-US"/>
        </w:rPr>
        <w:t>of  automotive</w:t>
      </w:r>
      <w:proofErr w:type="gramEnd"/>
      <w:r w:rsidR="001320A9" w:rsidRPr="007A1A2A">
        <w:rPr>
          <w:rFonts w:ascii="Century Gothic" w:hAnsi="Century Gothic"/>
          <w:sz w:val="20"/>
          <w:szCs w:val="20"/>
          <w:lang w:val="en-US"/>
        </w:rPr>
        <w:t xml:space="preserve"> brands come to mind?</w:t>
      </w:r>
      <w:r w:rsidR="00554FD1" w:rsidRPr="007A1A2A">
        <w:rPr>
          <w:rFonts w:ascii="Century Gothic" w:hAnsi="Century Gothic"/>
          <w:sz w:val="20"/>
          <w:szCs w:val="20"/>
          <w:lang w:val="en-US"/>
        </w:rPr>
        <w:t xml:space="preserve"> </w:t>
      </w:r>
    </w:p>
    <w:p w14:paraId="1AE6709F"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INSERT 5 TEXT </w:t>
      </w:r>
      <w:proofErr w:type="gramStart"/>
      <w:r w:rsidRPr="007A1A2A">
        <w:rPr>
          <w:rFonts w:ascii="Century Gothic" w:hAnsi="Century Gothic"/>
          <w:b/>
          <w:color w:val="000099"/>
          <w:sz w:val="20"/>
          <w:szCs w:val="20"/>
          <w:lang w:val="en-US"/>
        </w:rPr>
        <w:t>BOX</w:t>
      </w:r>
      <w:proofErr w:type="gramEnd"/>
    </w:p>
    <w:p w14:paraId="157B3EBC"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OE CHA</w:t>
      </w:r>
    </w:p>
    <w:p w14:paraId="342263E7" w14:textId="77777777" w:rsidR="00076852" w:rsidRPr="007A1A2A" w:rsidRDefault="00076852" w:rsidP="00076852">
      <w:pPr>
        <w:jc w:val="left"/>
        <w:rPr>
          <w:rFonts w:ascii="Century Gothic" w:hAnsi="Century Gothic"/>
          <w:sz w:val="20"/>
          <w:szCs w:val="20"/>
          <w:u w:val="single"/>
          <w:lang w:val="en-US"/>
        </w:rPr>
      </w:pPr>
    </w:p>
    <w:p w14:paraId="265F51D6" w14:textId="77777777" w:rsidR="00076852" w:rsidRPr="007A1A2A" w:rsidRDefault="00076852" w:rsidP="00076852">
      <w:pPr>
        <w:ind w:left="720"/>
        <w:jc w:val="left"/>
        <w:rPr>
          <w:rFonts w:ascii="Century Gothic" w:hAnsi="Century Gothic"/>
          <w:sz w:val="20"/>
          <w:szCs w:val="20"/>
          <w:lang w:val="en-US"/>
        </w:rPr>
      </w:pPr>
      <w:r w:rsidRPr="007A1A2A">
        <w:rPr>
          <w:rFonts w:ascii="Century Gothic" w:hAnsi="Century Gothic"/>
          <w:sz w:val="20"/>
          <w:szCs w:val="20"/>
          <w:u w:val="single"/>
          <w:lang w:val="en-US"/>
        </w:rPr>
        <w:tab/>
      </w:r>
      <w:r w:rsidRPr="007A1A2A">
        <w:rPr>
          <w:rFonts w:ascii="Century Gothic" w:hAnsi="Century Gothic"/>
          <w:sz w:val="20"/>
          <w:szCs w:val="20"/>
          <w:u w:val="single"/>
          <w:lang w:val="en-US"/>
        </w:rPr>
        <w:tab/>
      </w:r>
    </w:p>
    <w:p w14:paraId="31D34C12" w14:textId="77777777" w:rsidR="00076852" w:rsidRPr="007A1A2A" w:rsidRDefault="00076852" w:rsidP="00076852">
      <w:pPr>
        <w:ind w:left="720"/>
        <w:jc w:val="left"/>
        <w:rPr>
          <w:rFonts w:ascii="Century Gothic" w:hAnsi="Century Gothic"/>
          <w:sz w:val="20"/>
          <w:szCs w:val="20"/>
          <w:u w:val="single"/>
          <w:lang w:val="en-US"/>
        </w:rPr>
      </w:pPr>
      <w:r w:rsidRPr="007A1A2A">
        <w:rPr>
          <w:rFonts w:ascii="Century Gothic" w:hAnsi="Century Gothic"/>
          <w:sz w:val="20"/>
          <w:szCs w:val="20"/>
          <w:u w:val="single"/>
          <w:lang w:val="en-US"/>
        </w:rPr>
        <w:tab/>
      </w:r>
      <w:r w:rsidRPr="007A1A2A">
        <w:rPr>
          <w:rFonts w:ascii="Century Gothic" w:hAnsi="Century Gothic"/>
          <w:sz w:val="20"/>
          <w:szCs w:val="20"/>
          <w:u w:val="single"/>
          <w:lang w:val="en-US"/>
        </w:rPr>
        <w:tab/>
      </w:r>
    </w:p>
    <w:p w14:paraId="121A1367" w14:textId="77777777" w:rsidR="00076852" w:rsidRPr="007A1A2A" w:rsidRDefault="00076852" w:rsidP="00076852">
      <w:pPr>
        <w:ind w:left="720"/>
        <w:jc w:val="left"/>
        <w:rPr>
          <w:rFonts w:ascii="Century Gothic" w:hAnsi="Century Gothic"/>
          <w:sz w:val="20"/>
          <w:szCs w:val="20"/>
          <w:u w:val="single"/>
          <w:lang w:val="en-US"/>
        </w:rPr>
      </w:pPr>
      <w:r w:rsidRPr="007A1A2A">
        <w:rPr>
          <w:rFonts w:ascii="Century Gothic" w:hAnsi="Century Gothic"/>
          <w:sz w:val="20"/>
          <w:szCs w:val="20"/>
          <w:u w:val="single"/>
          <w:lang w:val="en-US"/>
        </w:rPr>
        <w:tab/>
      </w:r>
      <w:r w:rsidRPr="007A1A2A">
        <w:rPr>
          <w:rFonts w:ascii="Century Gothic" w:hAnsi="Century Gothic"/>
          <w:sz w:val="20"/>
          <w:szCs w:val="20"/>
          <w:u w:val="single"/>
          <w:lang w:val="en-US"/>
        </w:rPr>
        <w:tab/>
      </w:r>
    </w:p>
    <w:p w14:paraId="0D670720" w14:textId="77777777" w:rsidR="00076852" w:rsidRPr="007A1A2A" w:rsidRDefault="00076852" w:rsidP="00B36F29">
      <w:pPr>
        <w:tabs>
          <w:tab w:val="left" w:pos="720"/>
          <w:tab w:val="left" w:pos="1440"/>
          <w:tab w:val="left" w:pos="2160"/>
          <w:tab w:val="center" w:pos="5040"/>
        </w:tabs>
        <w:ind w:left="720"/>
        <w:jc w:val="left"/>
        <w:rPr>
          <w:rFonts w:ascii="Century Gothic" w:hAnsi="Century Gothic"/>
          <w:sz w:val="20"/>
          <w:szCs w:val="20"/>
          <w:u w:val="single"/>
          <w:lang w:val="en-US"/>
        </w:rPr>
      </w:pPr>
      <w:r w:rsidRPr="007A1A2A">
        <w:rPr>
          <w:rFonts w:ascii="Century Gothic" w:hAnsi="Century Gothic"/>
          <w:sz w:val="20"/>
          <w:szCs w:val="20"/>
          <w:u w:val="single"/>
          <w:lang w:val="en-US"/>
        </w:rPr>
        <w:tab/>
      </w:r>
      <w:r w:rsidRPr="007A1A2A">
        <w:rPr>
          <w:rFonts w:ascii="Century Gothic" w:hAnsi="Century Gothic"/>
          <w:sz w:val="20"/>
          <w:szCs w:val="20"/>
          <w:u w:val="single"/>
          <w:lang w:val="en-US"/>
        </w:rPr>
        <w:tab/>
      </w:r>
    </w:p>
    <w:p w14:paraId="44890CA6" w14:textId="77777777" w:rsidR="00076852" w:rsidRPr="007A1A2A" w:rsidRDefault="00076852" w:rsidP="00076852">
      <w:pPr>
        <w:ind w:left="720"/>
        <w:jc w:val="left"/>
        <w:rPr>
          <w:rFonts w:ascii="Century Gothic" w:hAnsi="Century Gothic"/>
          <w:sz w:val="20"/>
          <w:szCs w:val="20"/>
          <w:u w:val="single"/>
          <w:lang w:val="en-US"/>
        </w:rPr>
      </w:pPr>
      <w:r w:rsidRPr="007A1A2A">
        <w:rPr>
          <w:rFonts w:ascii="Century Gothic" w:hAnsi="Century Gothic"/>
          <w:sz w:val="20"/>
          <w:szCs w:val="20"/>
          <w:u w:val="single"/>
          <w:lang w:val="en-US"/>
        </w:rPr>
        <w:tab/>
      </w:r>
      <w:r w:rsidRPr="007A1A2A">
        <w:rPr>
          <w:rFonts w:ascii="Century Gothic" w:hAnsi="Century Gothic"/>
          <w:sz w:val="20"/>
          <w:szCs w:val="20"/>
          <w:u w:val="single"/>
          <w:lang w:val="en-US"/>
        </w:rPr>
        <w:tab/>
      </w:r>
    </w:p>
    <w:p w14:paraId="58B714B8" w14:textId="77777777" w:rsidR="00076852" w:rsidRPr="007A1A2A" w:rsidRDefault="00076852" w:rsidP="00076852">
      <w:pPr>
        <w:ind w:left="720"/>
        <w:jc w:val="left"/>
        <w:rPr>
          <w:rFonts w:ascii="Century Gothic" w:hAnsi="Century Gothic"/>
          <w:sz w:val="20"/>
          <w:szCs w:val="20"/>
          <w:u w:val="single"/>
          <w:lang w:val="en-US"/>
        </w:rPr>
      </w:pPr>
      <w:r w:rsidRPr="007A1A2A">
        <w:rPr>
          <w:rFonts w:ascii="Century Gothic" w:hAnsi="Century Gothic"/>
          <w:sz w:val="20"/>
          <w:szCs w:val="20"/>
          <w:u w:val="single"/>
          <w:lang w:val="en-US"/>
        </w:rPr>
        <w:tab/>
      </w:r>
      <w:r w:rsidRPr="007A1A2A">
        <w:rPr>
          <w:rFonts w:ascii="Century Gothic" w:hAnsi="Century Gothic"/>
          <w:sz w:val="20"/>
          <w:szCs w:val="20"/>
          <w:u w:val="single"/>
          <w:lang w:val="en-US"/>
        </w:rPr>
        <w:tab/>
      </w:r>
    </w:p>
    <w:p w14:paraId="02A2BD93" w14:textId="77777777" w:rsidR="00076852" w:rsidRPr="007A1A2A" w:rsidRDefault="00076852" w:rsidP="00076852">
      <w:pPr>
        <w:jc w:val="left"/>
        <w:rPr>
          <w:rFonts w:ascii="Century Gothic" w:hAnsi="Century Gothic"/>
          <w:sz w:val="20"/>
          <w:szCs w:val="20"/>
          <w:u w:val="single"/>
          <w:lang w:val="en-US"/>
        </w:rPr>
      </w:pPr>
    </w:p>
    <w:p w14:paraId="384F6501" w14:textId="77777777" w:rsidR="00B403F2" w:rsidRPr="007A1A2A" w:rsidRDefault="00B403F2" w:rsidP="00076852">
      <w:pPr>
        <w:jc w:val="left"/>
        <w:rPr>
          <w:rFonts w:ascii="Century Gothic" w:hAnsi="Century Gothic"/>
          <w:b/>
          <w:sz w:val="20"/>
          <w:szCs w:val="20"/>
          <w:lang w:val="en-US"/>
        </w:rPr>
      </w:pPr>
    </w:p>
    <w:p w14:paraId="58E29E79" w14:textId="3FB13921" w:rsidR="00076852" w:rsidRPr="007A1A2A" w:rsidRDefault="002761B5" w:rsidP="00076852">
      <w:pPr>
        <w:jc w:val="left"/>
        <w:rPr>
          <w:rFonts w:ascii="Century Gothic" w:hAnsi="Century Gothic"/>
          <w:b/>
          <w:sz w:val="20"/>
          <w:szCs w:val="20"/>
          <w:lang w:val="en-US"/>
        </w:rPr>
      </w:pPr>
      <w:r>
        <w:rPr>
          <w:rFonts w:ascii="Century Gothic" w:hAnsi="Century Gothic"/>
          <w:b/>
          <w:sz w:val="20"/>
          <w:szCs w:val="20"/>
          <w:lang w:val="en-US"/>
        </w:rPr>
        <w:t xml:space="preserve">AIDED </w:t>
      </w:r>
      <w:r w:rsidR="00076852" w:rsidRPr="007A1A2A">
        <w:rPr>
          <w:rFonts w:ascii="Century Gothic" w:hAnsi="Century Gothic"/>
          <w:b/>
          <w:sz w:val="20"/>
          <w:szCs w:val="20"/>
          <w:lang w:val="en-US"/>
        </w:rPr>
        <w:t>BRAND AWARENESS</w:t>
      </w:r>
    </w:p>
    <w:p w14:paraId="08E660E7"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ASK ALL</w:t>
      </w:r>
    </w:p>
    <w:p w14:paraId="09202256" w14:textId="77777777" w:rsidR="00076852" w:rsidRPr="007A1A2A" w:rsidRDefault="00076852" w:rsidP="00076852">
      <w:pPr>
        <w:jc w:val="left"/>
        <w:rPr>
          <w:rFonts w:ascii="Century Gothic" w:hAnsi="Century Gothic"/>
          <w:sz w:val="20"/>
          <w:szCs w:val="20"/>
          <w:lang w:val="en-US"/>
        </w:rPr>
      </w:pPr>
      <w:r w:rsidRPr="007A1A2A">
        <w:rPr>
          <w:rFonts w:ascii="Century Gothic" w:hAnsi="Century Gothic"/>
          <w:sz w:val="20"/>
          <w:szCs w:val="20"/>
          <w:lang w:val="en-US"/>
        </w:rPr>
        <w:t>Q</w:t>
      </w:r>
      <w:r w:rsidR="00CF3A82" w:rsidRPr="007A1A2A">
        <w:rPr>
          <w:rFonts w:ascii="Century Gothic" w:hAnsi="Century Gothic"/>
          <w:sz w:val="20"/>
          <w:szCs w:val="20"/>
          <w:lang w:val="en-US"/>
        </w:rPr>
        <w:t>3</w:t>
      </w:r>
      <w:r w:rsidRPr="007A1A2A">
        <w:rPr>
          <w:rFonts w:ascii="Century Gothic" w:hAnsi="Century Gothic"/>
          <w:sz w:val="20"/>
          <w:szCs w:val="20"/>
          <w:lang w:val="en-US"/>
        </w:rPr>
        <w:t xml:space="preserve"> </w:t>
      </w:r>
      <w:r w:rsidR="00D1237B" w:rsidRPr="007A1A2A">
        <w:rPr>
          <w:rFonts w:ascii="Century Gothic" w:hAnsi="Century Gothic"/>
          <w:sz w:val="20"/>
          <w:szCs w:val="20"/>
          <w:lang w:val="en-US"/>
        </w:rPr>
        <w:t>Which of the following brands have you heard of?</w:t>
      </w:r>
    </w:p>
    <w:p w14:paraId="30D1FB5C" w14:textId="77777777" w:rsidR="00076852" w:rsidRPr="007A1A2A" w:rsidRDefault="00076852" w:rsidP="00076852">
      <w:pPr>
        <w:jc w:val="left"/>
        <w:rPr>
          <w:rFonts w:ascii="Century Gothic" w:hAnsi="Century Gothic"/>
          <w:sz w:val="20"/>
          <w:szCs w:val="20"/>
          <w:lang w:val="en-US"/>
        </w:rPr>
      </w:pPr>
      <w:r w:rsidRPr="007A1A2A">
        <w:rPr>
          <w:rFonts w:ascii="Century Gothic" w:hAnsi="Century Gothic"/>
          <w:b/>
          <w:color w:val="000099"/>
          <w:sz w:val="20"/>
          <w:szCs w:val="20"/>
          <w:lang w:val="en-US"/>
        </w:rPr>
        <w:t>SC grid per row</w:t>
      </w:r>
    </w:p>
    <w:p w14:paraId="02A4C228"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RANDOMIZE </w:t>
      </w:r>
    </w:p>
    <w:p w14:paraId="05B921D2" w14:textId="77777777" w:rsidR="00076852" w:rsidRPr="007A1A2A" w:rsidRDefault="00076852" w:rsidP="00076852">
      <w:pPr>
        <w:jc w:val="left"/>
        <w:rPr>
          <w:rFonts w:ascii="Century Gothic" w:hAnsi="Century Gothic"/>
          <w:b/>
          <w:color w:val="000099"/>
          <w:sz w:val="20"/>
          <w:szCs w:val="20"/>
          <w:lang w:val="en-US"/>
        </w:rPr>
      </w:pPr>
    </w:p>
    <w:tbl>
      <w:tblPr>
        <w:tblStyle w:val="TableGrid1"/>
        <w:tblW w:w="8897" w:type="dxa"/>
        <w:tblLook w:val="04A0" w:firstRow="1" w:lastRow="0" w:firstColumn="1" w:lastColumn="0" w:noHBand="0" w:noVBand="1"/>
      </w:tblPr>
      <w:tblGrid>
        <w:gridCol w:w="2898"/>
        <w:gridCol w:w="1999"/>
        <w:gridCol w:w="2000"/>
        <w:gridCol w:w="2000"/>
      </w:tblGrid>
      <w:tr w:rsidR="00076852" w:rsidRPr="007A1A2A" w14:paraId="4D05A11B" w14:textId="77777777" w:rsidTr="005D6D3F">
        <w:trPr>
          <w:trHeight w:val="116"/>
        </w:trPr>
        <w:tc>
          <w:tcPr>
            <w:tcW w:w="2898" w:type="dxa"/>
          </w:tcPr>
          <w:p w14:paraId="2A532BFE" w14:textId="77777777" w:rsidR="00076852" w:rsidRPr="007A1A2A" w:rsidRDefault="00076852" w:rsidP="005D6D3F">
            <w:pPr>
              <w:spacing w:after="200"/>
              <w:ind w:left="283"/>
              <w:contextualSpacing/>
              <w:jc w:val="left"/>
              <w:rPr>
                <w:rFonts w:ascii="Century Gothic" w:eastAsia="Calibri" w:hAnsi="Century Gothic" w:cs="Times New Roman"/>
                <w:sz w:val="20"/>
                <w:szCs w:val="20"/>
                <w:lang w:val="en-US"/>
              </w:rPr>
            </w:pPr>
          </w:p>
        </w:tc>
        <w:tc>
          <w:tcPr>
            <w:tcW w:w="1999" w:type="dxa"/>
            <w:vAlign w:val="center"/>
          </w:tcPr>
          <w:p w14:paraId="53CB6A4F" w14:textId="77777777" w:rsidR="00076852" w:rsidRPr="007A1A2A" w:rsidRDefault="005825E0" w:rsidP="005825E0">
            <w:pPr>
              <w:spacing w:line="290" w:lineRule="atLeast"/>
              <w:jc w:val="center"/>
              <w:rPr>
                <w:rFonts w:ascii="Century Gothic" w:hAnsi="Century Gothic"/>
                <w:sz w:val="20"/>
                <w:szCs w:val="20"/>
                <w:lang w:val="en-US"/>
              </w:rPr>
            </w:pPr>
            <w:r w:rsidRPr="007A1A2A">
              <w:rPr>
                <w:rFonts w:ascii="Century Gothic" w:hAnsi="Century Gothic"/>
                <w:sz w:val="20"/>
                <w:szCs w:val="20"/>
                <w:lang w:val="en-US"/>
              </w:rPr>
              <w:t>I have heard of</w:t>
            </w:r>
          </w:p>
        </w:tc>
        <w:tc>
          <w:tcPr>
            <w:tcW w:w="2000" w:type="dxa"/>
            <w:vAlign w:val="center"/>
          </w:tcPr>
          <w:p w14:paraId="3DBA2863" w14:textId="77777777" w:rsidR="00076852" w:rsidRPr="007A1A2A" w:rsidRDefault="005825E0" w:rsidP="005825E0">
            <w:pPr>
              <w:spacing w:line="290" w:lineRule="atLeast"/>
              <w:jc w:val="center"/>
              <w:rPr>
                <w:rFonts w:ascii="Century Gothic" w:hAnsi="Century Gothic"/>
                <w:sz w:val="20"/>
                <w:szCs w:val="20"/>
                <w:lang w:val="en-US"/>
              </w:rPr>
            </w:pPr>
            <w:r w:rsidRPr="007A1A2A">
              <w:rPr>
                <w:rFonts w:ascii="Century Gothic" w:hAnsi="Century Gothic"/>
                <w:sz w:val="20"/>
                <w:szCs w:val="20"/>
                <w:lang w:val="en-US"/>
              </w:rPr>
              <w:t>I have not heard of</w:t>
            </w:r>
          </w:p>
        </w:tc>
        <w:tc>
          <w:tcPr>
            <w:tcW w:w="2000" w:type="dxa"/>
            <w:vAlign w:val="center"/>
          </w:tcPr>
          <w:p w14:paraId="29AC2B4B" w14:textId="77777777" w:rsidR="00076852" w:rsidRPr="007A1A2A" w:rsidRDefault="00076852" w:rsidP="005D6D3F">
            <w:pPr>
              <w:spacing w:line="290" w:lineRule="atLeast"/>
              <w:jc w:val="center"/>
              <w:rPr>
                <w:rFonts w:ascii="Century Gothic" w:hAnsi="Century Gothic"/>
                <w:sz w:val="20"/>
                <w:szCs w:val="20"/>
                <w:lang w:val="en-US"/>
              </w:rPr>
            </w:pPr>
            <w:r w:rsidRPr="007A1A2A">
              <w:rPr>
                <w:rFonts w:ascii="Century Gothic" w:hAnsi="Century Gothic"/>
                <w:sz w:val="20"/>
                <w:szCs w:val="20"/>
                <w:lang w:val="en-US"/>
              </w:rPr>
              <w:t>Not sure</w:t>
            </w:r>
          </w:p>
        </w:tc>
      </w:tr>
      <w:tr w:rsidR="00076852" w:rsidRPr="007A1A2A" w14:paraId="74BEEB75" w14:textId="77777777" w:rsidTr="005D6D3F">
        <w:trPr>
          <w:trHeight w:val="283"/>
        </w:trPr>
        <w:tc>
          <w:tcPr>
            <w:tcW w:w="2898" w:type="dxa"/>
          </w:tcPr>
          <w:p w14:paraId="6C025FDF" w14:textId="64DD7820" w:rsidR="00076852" w:rsidRPr="007A1A2A" w:rsidRDefault="00D1237B" w:rsidP="00D1237B">
            <w:pPr>
              <w:ind w:left="-77"/>
              <w:rPr>
                <w:rFonts w:ascii="Century Gothic" w:hAnsi="Century Gothic"/>
                <w:sz w:val="20"/>
                <w:szCs w:val="20"/>
                <w:lang w:val="en-US"/>
              </w:rPr>
            </w:pPr>
            <w:r w:rsidRPr="007A1A2A">
              <w:rPr>
                <w:rFonts w:ascii="Century Gothic" w:hAnsi="Century Gothic"/>
                <w:sz w:val="20"/>
                <w:szCs w:val="20"/>
                <w:lang w:val="en-US"/>
              </w:rPr>
              <w:t xml:space="preserve"> </w:t>
            </w:r>
            <w:proofErr w:type="spellStart"/>
            <w:r w:rsidR="006B4616">
              <w:rPr>
                <w:rFonts w:ascii="Century Gothic" w:hAnsi="Century Gothic"/>
                <w:sz w:val="20"/>
                <w:szCs w:val="20"/>
                <w:lang w:val="en-US"/>
              </w:rPr>
              <w:t>BrandX</w:t>
            </w:r>
            <w:proofErr w:type="spellEnd"/>
          </w:p>
        </w:tc>
        <w:tc>
          <w:tcPr>
            <w:tcW w:w="1999" w:type="dxa"/>
            <w:vAlign w:val="center"/>
          </w:tcPr>
          <w:p w14:paraId="3224F0C3"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4E354154"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6C182135" w14:textId="77777777" w:rsidR="00076852" w:rsidRPr="007A1A2A" w:rsidRDefault="00076852" w:rsidP="005D6D3F">
            <w:pPr>
              <w:spacing w:line="290" w:lineRule="atLeast"/>
              <w:jc w:val="left"/>
              <w:rPr>
                <w:rFonts w:ascii="Century Gothic" w:hAnsi="Century Gothic"/>
                <w:sz w:val="20"/>
                <w:szCs w:val="20"/>
                <w:lang w:val="en-US"/>
              </w:rPr>
            </w:pPr>
          </w:p>
        </w:tc>
      </w:tr>
      <w:tr w:rsidR="00076852" w:rsidRPr="007A1A2A" w14:paraId="2BBB1661" w14:textId="77777777" w:rsidTr="005D6D3F">
        <w:trPr>
          <w:trHeight w:val="283"/>
        </w:trPr>
        <w:tc>
          <w:tcPr>
            <w:tcW w:w="2898" w:type="dxa"/>
          </w:tcPr>
          <w:p w14:paraId="5B5BD56C" w14:textId="77777777" w:rsidR="00076852" w:rsidRPr="007A1A2A" w:rsidRDefault="00D1237B" w:rsidP="00CF3A82">
            <w:pPr>
              <w:rPr>
                <w:rFonts w:ascii="Century Gothic" w:hAnsi="Century Gothic"/>
                <w:sz w:val="20"/>
                <w:szCs w:val="20"/>
                <w:lang w:val="en-US"/>
              </w:rPr>
            </w:pPr>
            <w:r w:rsidRPr="007A1A2A">
              <w:rPr>
                <w:rFonts w:ascii="Century Gothic" w:hAnsi="Century Gothic"/>
                <w:sz w:val="20"/>
                <w:szCs w:val="20"/>
                <w:lang w:val="en-US"/>
              </w:rPr>
              <w:t>Lincoln</w:t>
            </w:r>
          </w:p>
        </w:tc>
        <w:tc>
          <w:tcPr>
            <w:tcW w:w="1999" w:type="dxa"/>
            <w:vAlign w:val="center"/>
          </w:tcPr>
          <w:p w14:paraId="6D177C0E"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38FF0D89"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2BB722B4" w14:textId="77777777" w:rsidR="00076852" w:rsidRPr="007A1A2A" w:rsidRDefault="00076852" w:rsidP="005D6D3F">
            <w:pPr>
              <w:spacing w:line="290" w:lineRule="atLeast"/>
              <w:jc w:val="left"/>
              <w:rPr>
                <w:rFonts w:ascii="Century Gothic" w:hAnsi="Century Gothic"/>
                <w:sz w:val="20"/>
                <w:szCs w:val="20"/>
                <w:lang w:val="en-US"/>
              </w:rPr>
            </w:pPr>
          </w:p>
        </w:tc>
      </w:tr>
      <w:tr w:rsidR="00076852" w:rsidRPr="007A1A2A" w14:paraId="46207229" w14:textId="77777777" w:rsidTr="005D6D3F">
        <w:trPr>
          <w:trHeight w:val="283"/>
        </w:trPr>
        <w:tc>
          <w:tcPr>
            <w:tcW w:w="2898" w:type="dxa"/>
          </w:tcPr>
          <w:p w14:paraId="4356498D" w14:textId="77777777" w:rsidR="00076852" w:rsidRPr="007A1A2A" w:rsidRDefault="00D1237B" w:rsidP="00CF3A82">
            <w:pPr>
              <w:rPr>
                <w:rFonts w:ascii="Century Gothic" w:hAnsi="Century Gothic"/>
                <w:sz w:val="20"/>
                <w:szCs w:val="20"/>
                <w:lang w:val="en-US"/>
              </w:rPr>
            </w:pPr>
            <w:r w:rsidRPr="007A1A2A">
              <w:rPr>
                <w:rFonts w:ascii="Century Gothic" w:hAnsi="Century Gothic"/>
                <w:sz w:val="20"/>
                <w:szCs w:val="20"/>
                <w:lang w:val="en-US"/>
              </w:rPr>
              <w:t>Lexus</w:t>
            </w:r>
          </w:p>
        </w:tc>
        <w:tc>
          <w:tcPr>
            <w:tcW w:w="1999" w:type="dxa"/>
            <w:vAlign w:val="center"/>
          </w:tcPr>
          <w:p w14:paraId="6050768B"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09E0A7EA"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0A966153" w14:textId="77777777" w:rsidR="00076852" w:rsidRPr="007A1A2A" w:rsidRDefault="00076852" w:rsidP="005D6D3F">
            <w:pPr>
              <w:spacing w:line="290" w:lineRule="atLeast"/>
              <w:jc w:val="left"/>
              <w:rPr>
                <w:rFonts w:ascii="Century Gothic" w:hAnsi="Century Gothic"/>
                <w:sz w:val="20"/>
                <w:szCs w:val="20"/>
                <w:lang w:val="en-US"/>
              </w:rPr>
            </w:pPr>
          </w:p>
        </w:tc>
      </w:tr>
      <w:tr w:rsidR="00076852" w:rsidRPr="007A1A2A" w14:paraId="4C32CE2A" w14:textId="77777777" w:rsidTr="005D6D3F">
        <w:trPr>
          <w:trHeight w:val="283"/>
        </w:trPr>
        <w:tc>
          <w:tcPr>
            <w:tcW w:w="2898" w:type="dxa"/>
          </w:tcPr>
          <w:p w14:paraId="65C873E5" w14:textId="77777777" w:rsidR="00076852" w:rsidRPr="007A1A2A" w:rsidRDefault="00D1237B" w:rsidP="00D1237B">
            <w:pPr>
              <w:rPr>
                <w:rFonts w:ascii="Century Gothic" w:hAnsi="Century Gothic"/>
                <w:sz w:val="20"/>
                <w:szCs w:val="20"/>
                <w:lang w:val="en-US"/>
              </w:rPr>
            </w:pPr>
            <w:r w:rsidRPr="007A1A2A">
              <w:rPr>
                <w:rFonts w:ascii="Century Gothic" w:hAnsi="Century Gothic"/>
                <w:sz w:val="20"/>
                <w:szCs w:val="20"/>
                <w:lang w:val="en-US"/>
              </w:rPr>
              <w:t>Acura</w:t>
            </w:r>
          </w:p>
        </w:tc>
        <w:tc>
          <w:tcPr>
            <w:tcW w:w="1999" w:type="dxa"/>
            <w:vAlign w:val="center"/>
          </w:tcPr>
          <w:p w14:paraId="561312B3"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34C13631"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7348D57B" w14:textId="77777777" w:rsidR="00076852" w:rsidRPr="007A1A2A" w:rsidRDefault="00076852" w:rsidP="005D6D3F">
            <w:pPr>
              <w:spacing w:line="290" w:lineRule="atLeast"/>
              <w:jc w:val="left"/>
              <w:rPr>
                <w:rFonts w:ascii="Century Gothic" w:hAnsi="Century Gothic"/>
                <w:sz w:val="20"/>
                <w:szCs w:val="20"/>
                <w:lang w:val="en-US"/>
              </w:rPr>
            </w:pPr>
          </w:p>
        </w:tc>
      </w:tr>
      <w:tr w:rsidR="00076852" w:rsidRPr="007A1A2A" w14:paraId="272B1B50" w14:textId="77777777" w:rsidTr="005D6D3F">
        <w:trPr>
          <w:trHeight w:val="283"/>
        </w:trPr>
        <w:tc>
          <w:tcPr>
            <w:tcW w:w="2898" w:type="dxa"/>
          </w:tcPr>
          <w:p w14:paraId="541BEC1C" w14:textId="77777777" w:rsidR="00076852" w:rsidRPr="007A1A2A" w:rsidRDefault="00D1237B" w:rsidP="00D1237B">
            <w:pPr>
              <w:rPr>
                <w:rFonts w:ascii="Century Gothic" w:hAnsi="Century Gothic"/>
                <w:sz w:val="20"/>
                <w:szCs w:val="20"/>
                <w:lang w:val="en-US"/>
              </w:rPr>
            </w:pPr>
            <w:r w:rsidRPr="007A1A2A">
              <w:rPr>
                <w:rFonts w:ascii="Century Gothic" w:hAnsi="Century Gothic"/>
                <w:sz w:val="20"/>
                <w:szCs w:val="20"/>
                <w:lang w:val="en-US"/>
              </w:rPr>
              <w:t>Infiniti</w:t>
            </w:r>
          </w:p>
        </w:tc>
        <w:tc>
          <w:tcPr>
            <w:tcW w:w="1999" w:type="dxa"/>
            <w:vAlign w:val="center"/>
          </w:tcPr>
          <w:p w14:paraId="4E3DD99E"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35D26E5F" w14:textId="77777777" w:rsidR="00076852" w:rsidRPr="007A1A2A" w:rsidRDefault="00076852" w:rsidP="005D6D3F">
            <w:pPr>
              <w:spacing w:line="290" w:lineRule="atLeast"/>
              <w:jc w:val="left"/>
              <w:rPr>
                <w:rFonts w:ascii="Century Gothic" w:hAnsi="Century Gothic"/>
                <w:sz w:val="20"/>
                <w:szCs w:val="20"/>
                <w:lang w:val="en-US"/>
              </w:rPr>
            </w:pPr>
          </w:p>
        </w:tc>
        <w:tc>
          <w:tcPr>
            <w:tcW w:w="2000" w:type="dxa"/>
            <w:vAlign w:val="center"/>
          </w:tcPr>
          <w:p w14:paraId="64E10289" w14:textId="77777777" w:rsidR="00076852" w:rsidRPr="007A1A2A" w:rsidRDefault="00076852" w:rsidP="005D6D3F">
            <w:pPr>
              <w:spacing w:line="290" w:lineRule="atLeast"/>
              <w:jc w:val="left"/>
              <w:rPr>
                <w:rFonts w:ascii="Century Gothic" w:hAnsi="Century Gothic"/>
                <w:sz w:val="20"/>
                <w:szCs w:val="20"/>
                <w:lang w:val="en-US"/>
              </w:rPr>
            </w:pPr>
          </w:p>
        </w:tc>
      </w:tr>
    </w:tbl>
    <w:p w14:paraId="3BC381DD" w14:textId="77777777" w:rsidR="00076852" w:rsidRPr="007A1A2A" w:rsidRDefault="00076852" w:rsidP="00076852">
      <w:pPr>
        <w:jc w:val="left"/>
        <w:rPr>
          <w:rFonts w:ascii="Century Gothic" w:hAnsi="Century Gothic"/>
          <w:b/>
          <w:sz w:val="20"/>
          <w:szCs w:val="20"/>
          <w:lang w:val="en-US"/>
        </w:rPr>
      </w:pPr>
    </w:p>
    <w:p w14:paraId="5659BECB" w14:textId="5C7A2D79" w:rsidR="00604374" w:rsidRDefault="00604374" w:rsidP="00076852">
      <w:pPr>
        <w:jc w:val="left"/>
        <w:rPr>
          <w:rFonts w:ascii="Century Gothic" w:hAnsi="Century Gothic"/>
          <w:b/>
          <w:sz w:val="20"/>
          <w:szCs w:val="20"/>
          <w:lang w:val="en-US"/>
        </w:rPr>
      </w:pPr>
    </w:p>
    <w:p w14:paraId="562F553F" w14:textId="70E62701" w:rsidR="00CA10A2" w:rsidRDefault="00CA10A2" w:rsidP="00076852">
      <w:pPr>
        <w:jc w:val="left"/>
        <w:rPr>
          <w:rFonts w:ascii="Century Gothic" w:hAnsi="Century Gothic"/>
          <w:b/>
          <w:sz w:val="20"/>
          <w:szCs w:val="20"/>
          <w:lang w:val="en-US"/>
        </w:rPr>
      </w:pPr>
    </w:p>
    <w:p w14:paraId="48733864" w14:textId="074724E1" w:rsidR="00CA10A2" w:rsidRDefault="00CA10A2" w:rsidP="00076852">
      <w:pPr>
        <w:jc w:val="left"/>
        <w:rPr>
          <w:rFonts w:ascii="Century Gothic" w:hAnsi="Century Gothic"/>
          <w:b/>
          <w:sz w:val="20"/>
          <w:szCs w:val="20"/>
          <w:lang w:val="en-US"/>
        </w:rPr>
      </w:pPr>
    </w:p>
    <w:p w14:paraId="4F5E8954" w14:textId="78C74131" w:rsidR="00CA10A2" w:rsidRDefault="00CA10A2" w:rsidP="00076852">
      <w:pPr>
        <w:jc w:val="left"/>
        <w:rPr>
          <w:rFonts w:ascii="Century Gothic" w:hAnsi="Century Gothic"/>
          <w:b/>
          <w:sz w:val="20"/>
          <w:szCs w:val="20"/>
          <w:lang w:val="en-US"/>
        </w:rPr>
      </w:pPr>
    </w:p>
    <w:p w14:paraId="0F1CE14D" w14:textId="61FBFB0C" w:rsidR="00CA10A2" w:rsidRDefault="00CA10A2" w:rsidP="00076852">
      <w:pPr>
        <w:jc w:val="left"/>
        <w:rPr>
          <w:rFonts w:ascii="Century Gothic" w:hAnsi="Century Gothic"/>
          <w:b/>
          <w:sz w:val="20"/>
          <w:szCs w:val="20"/>
          <w:lang w:val="en-US"/>
        </w:rPr>
      </w:pPr>
    </w:p>
    <w:p w14:paraId="1ADADE6B" w14:textId="77777777" w:rsidR="00CA10A2" w:rsidRPr="007A1A2A" w:rsidRDefault="00CA10A2" w:rsidP="00076852">
      <w:pPr>
        <w:jc w:val="left"/>
        <w:rPr>
          <w:rFonts w:ascii="Century Gothic" w:hAnsi="Century Gothic"/>
          <w:b/>
          <w:sz w:val="20"/>
          <w:szCs w:val="20"/>
          <w:lang w:val="en-US"/>
        </w:rPr>
      </w:pPr>
    </w:p>
    <w:p w14:paraId="4BF964D6" w14:textId="77777777" w:rsidR="00604374" w:rsidRPr="007A1A2A" w:rsidRDefault="00604374" w:rsidP="00076852">
      <w:pPr>
        <w:jc w:val="left"/>
        <w:rPr>
          <w:rFonts w:ascii="Century Gothic" w:hAnsi="Century Gothic"/>
          <w:b/>
          <w:sz w:val="20"/>
          <w:szCs w:val="20"/>
          <w:lang w:val="en-US"/>
        </w:rPr>
      </w:pPr>
    </w:p>
    <w:p w14:paraId="399E3F95"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sz w:val="20"/>
          <w:szCs w:val="20"/>
          <w:lang w:val="en-US"/>
        </w:rPr>
        <w:lastRenderedPageBreak/>
        <w:t>BRAND FAMILIARITY</w:t>
      </w:r>
      <w:r w:rsidRPr="007A1A2A">
        <w:rPr>
          <w:rFonts w:ascii="Century Gothic" w:hAnsi="Century Gothic"/>
          <w:b/>
          <w:sz w:val="20"/>
          <w:szCs w:val="20"/>
          <w:lang w:val="en-US"/>
        </w:rPr>
        <w:br/>
      </w:r>
      <w:r w:rsidRPr="007A1A2A">
        <w:rPr>
          <w:rFonts w:ascii="Century Gothic" w:hAnsi="Century Gothic"/>
          <w:b/>
          <w:color w:val="000099"/>
          <w:sz w:val="20"/>
          <w:szCs w:val="20"/>
          <w:lang w:val="en-US"/>
        </w:rPr>
        <w:t>ASK BRANDS AWARE IN Q</w:t>
      </w:r>
      <w:r w:rsidR="00330DCC" w:rsidRPr="007A1A2A">
        <w:rPr>
          <w:rFonts w:ascii="Century Gothic" w:hAnsi="Century Gothic"/>
          <w:b/>
          <w:color w:val="000099"/>
          <w:sz w:val="20"/>
          <w:szCs w:val="20"/>
          <w:lang w:val="en-US"/>
        </w:rPr>
        <w:t>3</w:t>
      </w:r>
    </w:p>
    <w:p w14:paraId="06FA08CE" w14:textId="77777777" w:rsidR="00076852" w:rsidRPr="007A1A2A" w:rsidRDefault="00076852" w:rsidP="00076852">
      <w:pPr>
        <w:jc w:val="left"/>
        <w:rPr>
          <w:rFonts w:ascii="Century Gothic" w:hAnsi="Century Gothic"/>
          <w:sz w:val="20"/>
          <w:szCs w:val="20"/>
          <w:lang w:val="en-US"/>
        </w:rPr>
      </w:pPr>
      <w:r w:rsidRPr="007A1A2A">
        <w:rPr>
          <w:rFonts w:ascii="Century Gothic" w:hAnsi="Century Gothic"/>
          <w:sz w:val="20"/>
          <w:szCs w:val="20"/>
          <w:lang w:val="en-US"/>
        </w:rPr>
        <w:t>Q</w:t>
      </w:r>
      <w:r w:rsidR="00CF3A82" w:rsidRPr="007A1A2A">
        <w:rPr>
          <w:rFonts w:ascii="Century Gothic" w:hAnsi="Century Gothic"/>
          <w:sz w:val="20"/>
          <w:szCs w:val="20"/>
          <w:lang w:val="en-US"/>
        </w:rPr>
        <w:t>4</w:t>
      </w:r>
      <w:r w:rsidRPr="007A1A2A">
        <w:rPr>
          <w:rFonts w:ascii="Century Gothic" w:hAnsi="Century Gothic"/>
          <w:sz w:val="20"/>
          <w:szCs w:val="20"/>
          <w:lang w:val="en-US"/>
        </w:rPr>
        <w:t xml:space="preserve">. </w:t>
      </w:r>
      <w:r w:rsidR="00DE4B2E" w:rsidRPr="007A1A2A">
        <w:rPr>
          <w:rFonts w:ascii="Century Gothic" w:hAnsi="Century Gothic"/>
          <w:sz w:val="20"/>
          <w:szCs w:val="20"/>
          <w:lang w:val="en-US"/>
        </w:rPr>
        <w:t xml:space="preserve"> How familiar are you with each of the following brands?</w:t>
      </w:r>
    </w:p>
    <w:p w14:paraId="413079DD" w14:textId="77777777" w:rsidR="00076852" w:rsidRPr="007A1A2A" w:rsidRDefault="00076852" w:rsidP="00076852">
      <w:pPr>
        <w:jc w:val="left"/>
        <w:rPr>
          <w:rFonts w:ascii="Century Gothic" w:hAnsi="Century Gothic"/>
          <w:sz w:val="20"/>
          <w:szCs w:val="20"/>
          <w:lang w:val="en-US"/>
        </w:rPr>
      </w:pPr>
      <w:r w:rsidRPr="007A1A2A">
        <w:rPr>
          <w:rFonts w:ascii="Century Gothic" w:hAnsi="Century Gothic"/>
          <w:b/>
          <w:color w:val="000099"/>
          <w:sz w:val="20"/>
          <w:szCs w:val="20"/>
          <w:lang w:val="en-US"/>
        </w:rPr>
        <w:t>SC grid per row</w:t>
      </w:r>
    </w:p>
    <w:p w14:paraId="7BBFE182" w14:textId="77777777" w:rsidR="00076852" w:rsidRPr="007A1A2A" w:rsidRDefault="00076852" w:rsidP="00076852">
      <w:pPr>
        <w:jc w:val="left"/>
        <w:rPr>
          <w:rFonts w:ascii="Century Gothic" w:hAnsi="Century Gothic"/>
          <w:b/>
          <w:color w:val="002060"/>
          <w:sz w:val="20"/>
          <w:szCs w:val="20"/>
          <w:lang w:val="en-US"/>
        </w:rPr>
      </w:pPr>
      <w:r w:rsidRPr="007A1A2A">
        <w:rPr>
          <w:rFonts w:ascii="Century Gothic" w:hAnsi="Century Gothic"/>
          <w:b/>
          <w:color w:val="002060"/>
          <w:sz w:val="20"/>
          <w:szCs w:val="20"/>
          <w:lang w:val="en-US"/>
        </w:rPr>
        <w:t xml:space="preserve">RANDOMIZE </w:t>
      </w:r>
    </w:p>
    <w:p w14:paraId="0B3B2A59" w14:textId="77777777" w:rsidR="005D6D3F" w:rsidRPr="007A1A2A" w:rsidRDefault="005D6D3F" w:rsidP="00076852">
      <w:pPr>
        <w:jc w:val="left"/>
        <w:rPr>
          <w:rFonts w:ascii="Century Gothic" w:hAnsi="Century Gothic"/>
          <w:b/>
          <w:color w:val="002060"/>
          <w:sz w:val="20"/>
          <w:szCs w:val="20"/>
          <w:lang w:val="en-US"/>
        </w:rPr>
      </w:pPr>
    </w:p>
    <w:p w14:paraId="77D43E05" w14:textId="77777777" w:rsidR="00076852" w:rsidRPr="007A1A2A" w:rsidRDefault="00076852" w:rsidP="00076852">
      <w:pPr>
        <w:jc w:val="left"/>
        <w:rPr>
          <w:rFonts w:ascii="Century Gothic" w:hAnsi="Century Gothic"/>
          <w:b/>
          <w:color w:val="002060"/>
          <w:sz w:val="20"/>
          <w:szCs w:val="20"/>
          <w:lang w:val="en-US"/>
        </w:rPr>
      </w:pPr>
    </w:p>
    <w:tbl>
      <w:tblPr>
        <w:tblStyle w:val="TableGrid"/>
        <w:tblW w:w="9630" w:type="dxa"/>
        <w:tblInd w:w="378" w:type="dxa"/>
        <w:tblLook w:val="04A0" w:firstRow="1" w:lastRow="0" w:firstColumn="1" w:lastColumn="0" w:noHBand="0" w:noVBand="1"/>
      </w:tblPr>
      <w:tblGrid>
        <w:gridCol w:w="2790"/>
        <w:gridCol w:w="1440"/>
        <w:gridCol w:w="1350"/>
        <w:gridCol w:w="1170"/>
        <w:gridCol w:w="1710"/>
        <w:gridCol w:w="1170"/>
      </w:tblGrid>
      <w:tr w:rsidR="00225D8C" w:rsidRPr="007A1A2A" w14:paraId="03219A8B" w14:textId="77777777" w:rsidTr="00A67732">
        <w:trPr>
          <w:trHeight w:val="1394"/>
        </w:trPr>
        <w:tc>
          <w:tcPr>
            <w:tcW w:w="2790" w:type="dxa"/>
          </w:tcPr>
          <w:p w14:paraId="245C2DAB" w14:textId="77777777" w:rsidR="00DD70DE" w:rsidRPr="007A1A2A" w:rsidRDefault="00DD70DE" w:rsidP="00A67732">
            <w:pPr>
              <w:pStyle w:val="ListParagraph"/>
              <w:spacing w:line="240" w:lineRule="auto"/>
              <w:jc w:val="center"/>
              <w:rPr>
                <w:rFonts w:ascii="Century Gothic" w:hAnsi="Century Gothic"/>
                <w:sz w:val="20"/>
                <w:szCs w:val="20"/>
                <w:lang w:val="en-US"/>
              </w:rPr>
            </w:pPr>
          </w:p>
        </w:tc>
        <w:tc>
          <w:tcPr>
            <w:tcW w:w="1440" w:type="dxa"/>
            <w:vAlign w:val="center"/>
          </w:tcPr>
          <w:p w14:paraId="7F50C9AA" w14:textId="77777777" w:rsidR="00DE4B2E" w:rsidRPr="007A1A2A" w:rsidRDefault="00DE4B2E" w:rsidP="00A67732">
            <w:pPr>
              <w:jc w:val="center"/>
              <w:rPr>
                <w:rFonts w:ascii="Century Gothic" w:hAnsi="Century Gothic"/>
                <w:sz w:val="20"/>
                <w:szCs w:val="20"/>
                <w:lang w:val="en-US"/>
              </w:rPr>
            </w:pPr>
            <w:r w:rsidRPr="007A1A2A">
              <w:rPr>
                <w:rFonts w:ascii="Century Gothic" w:hAnsi="Century Gothic"/>
                <w:sz w:val="20"/>
                <w:szCs w:val="20"/>
                <w:lang w:val="en-US"/>
              </w:rPr>
              <w:t>Know it very well</w:t>
            </w:r>
          </w:p>
          <w:p w14:paraId="59558913" w14:textId="77777777" w:rsidR="00A67732" w:rsidRPr="007A1A2A" w:rsidRDefault="00A67732" w:rsidP="00A67732">
            <w:pPr>
              <w:jc w:val="center"/>
              <w:rPr>
                <w:rFonts w:ascii="Century Gothic" w:hAnsi="Century Gothic"/>
                <w:sz w:val="20"/>
                <w:szCs w:val="20"/>
                <w:lang w:val="en-US"/>
              </w:rPr>
            </w:pPr>
          </w:p>
          <w:p w14:paraId="417883BB" w14:textId="77777777" w:rsidR="00DD70DE" w:rsidRPr="007A1A2A" w:rsidRDefault="00DD70DE" w:rsidP="00D961FB">
            <w:pPr>
              <w:jc w:val="center"/>
              <w:rPr>
                <w:rFonts w:ascii="Century Gothic" w:hAnsi="Century Gothic"/>
                <w:sz w:val="20"/>
                <w:szCs w:val="20"/>
                <w:lang w:val="en-US"/>
              </w:rPr>
            </w:pPr>
            <w:r w:rsidRPr="007A1A2A">
              <w:rPr>
                <w:rFonts w:ascii="Century Gothic" w:hAnsi="Century Gothic"/>
                <w:sz w:val="20"/>
                <w:szCs w:val="20"/>
                <w:lang w:val="en-US"/>
              </w:rPr>
              <w:t>5</w:t>
            </w:r>
          </w:p>
        </w:tc>
        <w:tc>
          <w:tcPr>
            <w:tcW w:w="1350" w:type="dxa"/>
            <w:vAlign w:val="center"/>
          </w:tcPr>
          <w:p w14:paraId="47627101" w14:textId="77777777" w:rsidR="00A67732" w:rsidRPr="007A1A2A" w:rsidRDefault="00DE4B2E" w:rsidP="00D961FB">
            <w:pPr>
              <w:jc w:val="center"/>
              <w:rPr>
                <w:rFonts w:ascii="Century Gothic" w:hAnsi="Century Gothic"/>
                <w:sz w:val="20"/>
                <w:szCs w:val="20"/>
                <w:lang w:val="en-US"/>
              </w:rPr>
            </w:pPr>
            <w:r w:rsidRPr="007A1A2A">
              <w:rPr>
                <w:rFonts w:ascii="Century Gothic" w:hAnsi="Century Gothic"/>
                <w:sz w:val="20"/>
                <w:szCs w:val="20"/>
                <w:lang w:val="en-US"/>
              </w:rPr>
              <w:t>Know it a fair amount</w:t>
            </w:r>
          </w:p>
          <w:p w14:paraId="26960590" w14:textId="77777777" w:rsidR="00A67732" w:rsidRPr="007A1A2A" w:rsidRDefault="00A67732" w:rsidP="000B5FF7">
            <w:pPr>
              <w:jc w:val="center"/>
              <w:rPr>
                <w:rFonts w:ascii="Century Gothic" w:hAnsi="Century Gothic"/>
                <w:sz w:val="20"/>
                <w:szCs w:val="20"/>
                <w:lang w:val="en-US"/>
              </w:rPr>
            </w:pPr>
          </w:p>
          <w:p w14:paraId="646022C0" w14:textId="77777777" w:rsidR="00DD70DE" w:rsidRPr="007A1A2A" w:rsidRDefault="00DD70DE" w:rsidP="000B5FF7">
            <w:pPr>
              <w:jc w:val="center"/>
              <w:rPr>
                <w:rFonts w:ascii="Century Gothic" w:hAnsi="Century Gothic"/>
                <w:sz w:val="20"/>
                <w:szCs w:val="20"/>
                <w:lang w:val="en-US"/>
              </w:rPr>
            </w:pPr>
            <w:r w:rsidRPr="007A1A2A">
              <w:rPr>
                <w:rFonts w:ascii="Century Gothic" w:hAnsi="Century Gothic"/>
                <w:sz w:val="20"/>
                <w:szCs w:val="20"/>
                <w:lang w:val="en-US"/>
              </w:rPr>
              <w:t>4</w:t>
            </w:r>
          </w:p>
        </w:tc>
        <w:tc>
          <w:tcPr>
            <w:tcW w:w="1170" w:type="dxa"/>
          </w:tcPr>
          <w:p w14:paraId="57221DDA" w14:textId="77777777" w:rsidR="00A67732" w:rsidRPr="007A1A2A" w:rsidRDefault="00A67732" w:rsidP="000B5FF7">
            <w:pPr>
              <w:jc w:val="center"/>
              <w:rPr>
                <w:rFonts w:ascii="Century Gothic" w:hAnsi="Century Gothic"/>
                <w:sz w:val="20"/>
                <w:szCs w:val="20"/>
                <w:lang w:val="en-US"/>
              </w:rPr>
            </w:pPr>
          </w:p>
          <w:p w14:paraId="52E028EF" w14:textId="77777777" w:rsidR="00DE4B2E" w:rsidRPr="007A1A2A" w:rsidRDefault="00DE4B2E" w:rsidP="00DB2023">
            <w:pPr>
              <w:jc w:val="center"/>
              <w:rPr>
                <w:rFonts w:ascii="Century Gothic" w:hAnsi="Century Gothic"/>
                <w:sz w:val="20"/>
                <w:szCs w:val="20"/>
                <w:lang w:val="en-US"/>
              </w:rPr>
            </w:pPr>
            <w:r w:rsidRPr="007A1A2A">
              <w:rPr>
                <w:rFonts w:ascii="Century Gothic" w:hAnsi="Century Gothic"/>
                <w:sz w:val="20"/>
                <w:szCs w:val="20"/>
                <w:lang w:val="en-US"/>
              </w:rPr>
              <w:t>Know it a little</w:t>
            </w:r>
          </w:p>
          <w:p w14:paraId="7C8F3283" w14:textId="77777777" w:rsidR="00A67732" w:rsidRPr="007A1A2A" w:rsidRDefault="00A67732" w:rsidP="00DB2023">
            <w:pPr>
              <w:jc w:val="center"/>
              <w:rPr>
                <w:rFonts w:ascii="Century Gothic" w:hAnsi="Century Gothic"/>
                <w:sz w:val="20"/>
                <w:szCs w:val="20"/>
                <w:lang w:val="en-US"/>
              </w:rPr>
            </w:pPr>
          </w:p>
          <w:p w14:paraId="1C91B5B1" w14:textId="77777777" w:rsidR="00DD70DE" w:rsidRPr="007A1A2A" w:rsidRDefault="00DD70DE" w:rsidP="00DB2023">
            <w:pPr>
              <w:jc w:val="center"/>
              <w:rPr>
                <w:rFonts w:ascii="Century Gothic" w:hAnsi="Century Gothic"/>
                <w:sz w:val="20"/>
                <w:szCs w:val="20"/>
                <w:lang w:val="en-US"/>
              </w:rPr>
            </w:pPr>
            <w:r w:rsidRPr="007A1A2A">
              <w:rPr>
                <w:rFonts w:ascii="Century Gothic" w:hAnsi="Century Gothic"/>
                <w:sz w:val="20"/>
                <w:szCs w:val="20"/>
                <w:lang w:val="en-US"/>
              </w:rPr>
              <w:t>3</w:t>
            </w:r>
          </w:p>
        </w:tc>
        <w:tc>
          <w:tcPr>
            <w:tcW w:w="1710" w:type="dxa"/>
          </w:tcPr>
          <w:p w14:paraId="1CF40292" w14:textId="77777777" w:rsidR="004A0CDF" w:rsidRPr="007A1A2A" w:rsidRDefault="00DE4B2E" w:rsidP="00A67732">
            <w:pPr>
              <w:jc w:val="center"/>
              <w:rPr>
                <w:rFonts w:ascii="Century Gothic" w:hAnsi="Century Gothic"/>
                <w:sz w:val="20"/>
                <w:szCs w:val="20"/>
                <w:lang w:val="en-US"/>
              </w:rPr>
            </w:pPr>
            <w:r w:rsidRPr="007A1A2A">
              <w:rPr>
                <w:rFonts w:ascii="Century Gothic" w:hAnsi="Century Gothic"/>
                <w:sz w:val="20"/>
                <w:szCs w:val="20"/>
                <w:lang w:val="en-US"/>
              </w:rPr>
              <w:t>Heard of, but know almost nothing about it</w:t>
            </w:r>
          </w:p>
          <w:p w14:paraId="58136884" w14:textId="77777777" w:rsidR="004A0CDF" w:rsidRPr="007A1A2A" w:rsidRDefault="004A0CDF" w:rsidP="00A67732">
            <w:pPr>
              <w:jc w:val="center"/>
              <w:rPr>
                <w:rFonts w:ascii="Century Gothic" w:hAnsi="Century Gothic"/>
                <w:sz w:val="20"/>
                <w:szCs w:val="20"/>
                <w:lang w:val="en-US"/>
              </w:rPr>
            </w:pPr>
            <w:r w:rsidRPr="007A1A2A">
              <w:rPr>
                <w:rFonts w:ascii="Century Gothic" w:hAnsi="Century Gothic"/>
                <w:sz w:val="20"/>
                <w:szCs w:val="20"/>
                <w:lang w:val="en-US"/>
              </w:rPr>
              <w:t>2</w:t>
            </w:r>
          </w:p>
        </w:tc>
        <w:tc>
          <w:tcPr>
            <w:tcW w:w="1170" w:type="dxa"/>
            <w:vAlign w:val="center"/>
          </w:tcPr>
          <w:p w14:paraId="7B9D62BF" w14:textId="77777777" w:rsidR="00DE4B2E" w:rsidRPr="007A1A2A" w:rsidRDefault="00DE4B2E" w:rsidP="00D961FB">
            <w:pPr>
              <w:jc w:val="center"/>
              <w:rPr>
                <w:rFonts w:ascii="Century Gothic" w:hAnsi="Century Gothic"/>
                <w:sz w:val="20"/>
                <w:szCs w:val="20"/>
                <w:lang w:val="en-US"/>
              </w:rPr>
            </w:pPr>
            <w:r w:rsidRPr="007A1A2A">
              <w:rPr>
                <w:rFonts w:ascii="Century Gothic" w:hAnsi="Century Gothic"/>
                <w:sz w:val="20"/>
                <w:szCs w:val="20"/>
                <w:lang w:val="en-US"/>
              </w:rPr>
              <w:t>Never heard of it</w:t>
            </w:r>
          </w:p>
          <w:p w14:paraId="5FE22E93" w14:textId="77777777" w:rsidR="004A0CDF" w:rsidRPr="007A1A2A" w:rsidRDefault="004A0CDF" w:rsidP="00D961FB">
            <w:pPr>
              <w:jc w:val="center"/>
              <w:rPr>
                <w:rFonts w:ascii="Century Gothic" w:hAnsi="Century Gothic"/>
                <w:sz w:val="20"/>
                <w:szCs w:val="20"/>
                <w:lang w:val="en-US"/>
              </w:rPr>
            </w:pPr>
            <w:r w:rsidRPr="007A1A2A">
              <w:rPr>
                <w:rFonts w:ascii="Century Gothic" w:hAnsi="Century Gothic"/>
                <w:sz w:val="20"/>
                <w:szCs w:val="20"/>
                <w:lang w:val="en-US"/>
              </w:rPr>
              <w:t>1</w:t>
            </w:r>
          </w:p>
        </w:tc>
      </w:tr>
      <w:tr w:rsidR="00A67732" w:rsidRPr="007A1A2A" w14:paraId="5FF1B663" w14:textId="77777777" w:rsidTr="00A67732">
        <w:trPr>
          <w:trHeight w:val="250"/>
        </w:trPr>
        <w:tc>
          <w:tcPr>
            <w:tcW w:w="2790" w:type="dxa"/>
          </w:tcPr>
          <w:p w14:paraId="3B327181" w14:textId="4B4A06D9" w:rsidR="00D1237B" w:rsidRPr="007A1A2A" w:rsidRDefault="00D1237B" w:rsidP="005825E0">
            <w:pPr>
              <w:ind w:left="-77"/>
              <w:jc w:val="left"/>
              <w:rPr>
                <w:rFonts w:ascii="Century Gothic" w:hAnsi="Century Gothic"/>
                <w:sz w:val="20"/>
                <w:szCs w:val="20"/>
                <w:lang w:val="en-US"/>
              </w:rPr>
            </w:pPr>
            <w:r w:rsidRPr="007A1A2A">
              <w:rPr>
                <w:rFonts w:ascii="Century Gothic" w:hAnsi="Century Gothic"/>
                <w:sz w:val="20"/>
                <w:szCs w:val="20"/>
                <w:lang w:val="en-US"/>
              </w:rPr>
              <w:t xml:space="preserve"> </w:t>
            </w:r>
            <w:proofErr w:type="spellStart"/>
            <w:r w:rsidR="006B4616">
              <w:rPr>
                <w:rFonts w:ascii="Century Gothic" w:hAnsi="Century Gothic"/>
                <w:sz w:val="20"/>
                <w:szCs w:val="20"/>
                <w:lang w:val="en-US"/>
              </w:rPr>
              <w:t>BrandX</w:t>
            </w:r>
            <w:proofErr w:type="spellEnd"/>
          </w:p>
        </w:tc>
        <w:tc>
          <w:tcPr>
            <w:tcW w:w="1440" w:type="dxa"/>
            <w:vAlign w:val="center"/>
          </w:tcPr>
          <w:p w14:paraId="193945BF" w14:textId="77777777" w:rsidR="00D1237B" w:rsidRPr="007A1A2A" w:rsidRDefault="00D1237B" w:rsidP="005D6D3F">
            <w:pPr>
              <w:jc w:val="left"/>
              <w:rPr>
                <w:rFonts w:ascii="Century Gothic" w:hAnsi="Century Gothic"/>
                <w:sz w:val="20"/>
                <w:szCs w:val="20"/>
                <w:lang w:val="en-US"/>
              </w:rPr>
            </w:pPr>
          </w:p>
        </w:tc>
        <w:tc>
          <w:tcPr>
            <w:tcW w:w="1350" w:type="dxa"/>
            <w:vAlign w:val="center"/>
          </w:tcPr>
          <w:p w14:paraId="45357FBC" w14:textId="77777777" w:rsidR="00D1237B" w:rsidRPr="007A1A2A" w:rsidRDefault="00D1237B" w:rsidP="005D6D3F">
            <w:pPr>
              <w:jc w:val="left"/>
              <w:rPr>
                <w:rFonts w:ascii="Century Gothic" w:hAnsi="Century Gothic"/>
                <w:sz w:val="20"/>
                <w:szCs w:val="20"/>
                <w:lang w:val="en-US"/>
              </w:rPr>
            </w:pPr>
          </w:p>
        </w:tc>
        <w:tc>
          <w:tcPr>
            <w:tcW w:w="1170" w:type="dxa"/>
          </w:tcPr>
          <w:p w14:paraId="307236D9" w14:textId="77777777" w:rsidR="00D1237B" w:rsidRPr="007A1A2A" w:rsidRDefault="00D1237B" w:rsidP="005D6D3F">
            <w:pPr>
              <w:jc w:val="left"/>
              <w:rPr>
                <w:rFonts w:ascii="Century Gothic" w:hAnsi="Century Gothic"/>
                <w:sz w:val="20"/>
                <w:szCs w:val="20"/>
                <w:lang w:val="en-US"/>
              </w:rPr>
            </w:pPr>
          </w:p>
        </w:tc>
        <w:tc>
          <w:tcPr>
            <w:tcW w:w="1710" w:type="dxa"/>
          </w:tcPr>
          <w:p w14:paraId="28AEFDB9" w14:textId="77777777" w:rsidR="00D1237B" w:rsidRPr="007A1A2A" w:rsidRDefault="00D1237B" w:rsidP="005D6D3F">
            <w:pPr>
              <w:jc w:val="left"/>
              <w:rPr>
                <w:rFonts w:ascii="Century Gothic" w:hAnsi="Century Gothic"/>
                <w:sz w:val="20"/>
                <w:szCs w:val="20"/>
                <w:lang w:val="en-US"/>
              </w:rPr>
            </w:pPr>
          </w:p>
        </w:tc>
        <w:tc>
          <w:tcPr>
            <w:tcW w:w="1170" w:type="dxa"/>
            <w:vAlign w:val="center"/>
          </w:tcPr>
          <w:p w14:paraId="5C486258" w14:textId="77777777" w:rsidR="00D1237B" w:rsidRPr="007A1A2A" w:rsidRDefault="00D1237B" w:rsidP="005D6D3F">
            <w:pPr>
              <w:jc w:val="left"/>
              <w:rPr>
                <w:rFonts w:ascii="Century Gothic" w:hAnsi="Century Gothic"/>
                <w:sz w:val="20"/>
                <w:szCs w:val="20"/>
                <w:lang w:val="en-US"/>
              </w:rPr>
            </w:pPr>
          </w:p>
        </w:tc>
      </w:tr>
      <w:tr w:rsidR="00A67732" w:rsidRPr="007A1A2A" w14:paraId="0FFF0352" w14:textId="77777777" w:rsidTr="00A67732">
        <w:trPr>
          <w:trHeight w:val="250"/>
        </w:trPr>
        <w:tc>
          <w:tcPr>
            <w:tcW w:w="2790" w:type="dxa"/>
          </w:tcPr>
          <w:p w14:paraId="56EEEDCC" w14:textId="77777777" w:rsidR="00D1237B" w:rsidRPr="007A1A2A" w:rsidRDefault="00D1237B" w:rsidP="005825E0">
            <w:pPr>
              <w:jc w:val="left"/>
              <w:rPr>
                <w:rFonts w:ascii="Century Gothic" w:hAnsi="Century Gothic"/>
                <w:sz w:val="20"/>
                <w:szCs w:val="20"/>
                <w:lang w:val="en-US"/>
              </w:rPr>
            </w:pPr>
            <w:r w:rsidRPr="007A1A2A">
              <w:rPr>
                <w:rFonts w:ascii="Century Gothic" w:hAnsi="Century Gothic"/>
                <w:sz w:val="20"/>
                <w:szCs w:val="20"/>
                <w:lang w:val="en-US"/>
              </w:rPr>
              <w:t>Lincoln</w:t>
            </w:r>
          </w:p>
        </w:tc>
        <w:tc>
          <w:tcPr>
            <w:tcW w:w="1440" w:type="dxa"/>
            <w:vAlign w:val="center"/>
          </w:tcPr>
          <w:p w14:paraId="2725924A" w14:textId="77777777" w:rsidR="00D1237B" w:rsidRPr="007A1A2A" w:rsidRDefault="00D1237B" w:rsidP="005D6D3F">
            <w:pPr>
              <w:jc w:val="left"/>
              <w:rPr>
                <w:rFonts w:ascii="Century Gothic" w:hAnsi="Century Gothic"/>
                <w:sz w:val="20"/>
                <w:szCs w:val="20"/>
                <w:lang w:val="en-US"/>
              </w:rPr>
            </w:pPr>
          </w:p>
        </w:tc>
        <w:tc>
          <w:tcPr>
            <w:tcW w:w="1350" w:type="dxa"/>
            <w:vAlign w:val="center"/>
          </w:tcPr>
          <w:p w14:paraId="6769D8ED" w14:textId="77777777" w:rsidR="00D1237B" w:rsidRPr="007A1A2A" w:rsidRDefault="00D1237B" w:rsidP="005D6D3F">
            <w:pPr>
              <w:jc w:val="left"/>
              <w:rPr>
                <w:rFonts w:ascii="Century Gothic" w:hAnsi="Century Gothic"/>
                <w:sz w:val="20"/>
                <w:szCs w:val="20"/>
                <w:lang w:val="en-US"/>
              </w:rPr>
            </w:pPr>
          </w:p>
        </w:tc>
        <w:tc>
          <w:tcPr>
            <w:tcW w:w="1170" w:type="dxa"/>
          </w:tcPr>
          <w:p w14:paraId="62B3F734" w14:textId="77777777" w:rsidR="00D1237B" w:rsidRPr="007A1A2A" w:rsidRDefault="00D1237B" w:rsidP="005D6D3F">
            <w:pPr>
              <w:jc w:val="left"/>
              <w:rPr>
                <w:rFonts w:ascii="Century Gothic" w:hAnsi="Century Gothic"/>
                <w:sz w:val="20"/>
                <w:szCs w:val="20"/>
                <w:lang w:val="en-US"/>
              </w:rPr>
            </w:pPr>
          </w:p>
        </w:tc>
        <w:tc>
          <w:tcPr>
            <w:tcW w:w="1710" w:type="dxa"/>
          </w:tcPr>
          <w:p w14:paraId="2D1F7071" w14:textId="77777777" w:rsidR="00D1237B" w:rsidRPr="007A1A2A" w:rsidRDefault="00D1237B" w:rsidP="005D6D3F">
            <w:pPr>
              <w:jc w:val="left"/>
              <w:rPr>
                <w:rFonts w:ascii="Century Gothic" w:hAnsi="Century Gothic"/>
                <w:sz w:val="20"/>
                <w:szCs w:val="20"/>
                <w:lang w:val="en-US"/>
              </w:rPr>
            </w:pPr>
          </w:p>
        </w:tc>
        <w:tc>
          <w:tcPr>
            <w:tcW w:w="1170" w:type="dxa"/>
            <w:vAlign w:val="center"/>
          </w:tcPr>
          <w:p w14:paraId="2A295DC4" w14:textId="77777777" w:rsidR="00D1237B" w:rsidRPr="007A1A2A" w:rsidRDefault="00D1237B" w:rsidP="005D6D3F">
            <w:pPr>
              <w:jc w:val="left"/>
              <w:rPr>
                <w:rFonts w:ascii="Century Gothic" w:hAnsi="Century Gothic"/>
                <w:sz w:val="20"/>
                <w:szCs w:val="20"/>
                <w:lang w:val="en-US"/>
              </w:rPr>
            </w:pPr>
          </w:p>
        </w:tc>
      </w:tr>
      <w:tr w:rsidR="00A67732" w:rsidRPr="007A1A2A" w14:paraId="20073927" w14:textId="77777777" w:rsidTr="00A67732">
        <w:trPr>
          <w:trHeight w:val="250"/>
        </w:trPr>
        <w:tc>
          <w:tcPr>
            <w:tcW w:w="2790" w:type="dxa"/>
          </w:tcPr>
          <w:p w14:paraId="452F0F78" w14:textId="77777777" w:rsidR="00D1237B" w:rsidRPr="007A1A2A" w:rsidRDefault="00D1237B" w:rsidP="005825E0">
            <w:pPr>
              <w:jc w:val="left"/>
              <w:rPr>
                <w:rFonts w:ascii="Century Gothic" w:hAnsi="Century Gothic"/>
                <w:sz w:val="20"/>
                <w:szCs w:val="20"/>
                <w:lang w:val="en-US"/>
              </w:rPr>
            </w:pPr>
            <w:r w:rsidRPr="007A1A2A">
              <w:rPr>
                <w:rFonts w:ascii="Century Gothic" w:hAnsi="Century Gothic"/>
                <w:sz w:val="20"/>
                <w:szCs w:val="20"/>
                <w:lang w:val="en-US"/>
              </w:rPr>
              <w:t>Lexus</w:t>
            </w:r>
          </w:p>
        </w:tc>
        <w:tc>
          <w:tcPr>
            <w:tcW w:w="1440" w:type="dxa"/>
            <w:vAlign w:val="center"/>
          </w:tcPr>
          <w:p w14:paraId="39714EA7" w14:textId="77777777" w:rsidR="00D1237B" w:rsidRPr="007A1A2A" w:rsidRDefault="00D1237B" w:rsidP="005D6D3F">
            <w:pPr>
              <w:jc w:val="left"/>
              <w:rPr>
                <w:rFonts w:ascii="Century Gothic" w:hAnsi="Century Gothic"/>
                <w:sz w:val="20"/>
                <w:szCs w:val="20"/>
                <w:lang w:val="en-US"/>
              </w:rPr>
            </w:pPr>
          </w:p>
        </w:tc>
        <w:tc>
          <w:tcPr>
            <w:tcW w:w="1350" w:type="dxa"/>
            <w:vAlign w:val="center"/>
          </w:tcPr>
          <w:p w14:paraId="4AE33143" w14:textId="77777777" w:rsidR="00D1237B" w:rsidRPr="007A1A2A" w:rsidRDefault="00D1237B" w:rsidP="005D6D3F">
            <w:pPr>
              <w:jc w:val="left"/>
              <w:rPr>
                <w:rFonts w:ascii="Century Gothic" w:hAnsi="Century Gothic"/>
                <w:sz w:val="20"/>
                <w:szCs w:val="20"/>
                <w:lang w:val="en-US"/>
              </w:rPr>
            </w:pPr>
          </w:p>
        </w:tc>
        <w:tc>
          <w:tcPr>
            <w:tcW w:w="1170" w:type="dxa"/>
          </w:tcPr>
          <w:p w14:paraId="08E5B3F4" w14:textId="77777777" w:rsidR="00D1237B" w:rsidRPr="007A1A2A" w:rsidRDefault="00D1237B" w:rsidP="005D6D3F">
            <w:pPr>
              <w:jc w:val="left"/>
              <w:rPr>
                <w:rFonts w:ascii="Century Gothic" w:hAnsi="Century Gothic"/>
                <w:sz w:val="20"/>
                <w:szCs w:val="20"/>
                <w:lang w:val="en-US"/>
              </w:rPr>
            </w:pPr>
          </w:p>
        </w:tc>
        <w:tc>
          <w:tcPr>
            <w:tcW w:w="1710" w:type="dxa"/>
          </w:tcPr>
          <w:p w14:paraId="6F355E98" w14:textId="77777777" w:rsidR="00D1237B" w:rsidRPr="007A1A2A" w:rsidRDefault="00D1237B" w:rsidP="005D6D3F">
            <w:pPr>
              <w:jc w:val="left"/>
              <w:rPr>
                <w:rFonts w:ascii="Century Gothic" w:hAnsi="Century Gothic"/>
                <w:sz w:val="20"/>
                <w:szCs w:val="20"/>
                <w:lang w:val="en-US"/>
              </w:rPr>
            </w:pPr>
          </w:p>
        </w:tc>
        <w:tc>
          <w:tcPr>
            <w:tcW w:w="1170" w:type="dxa"/>
            <w:vAlign w:val="center"/>
          </w:tcPr>
          <w:p w14:paraId="6D7AEDF1" w14:textId="77777777" w:rsidR="00D1237B" w:rsidRPr="007A1A2A" w:rsidRDefault="00D1237B" w:rsidP="005D6D3F">
            <w:pPr>
              <w:jc w:val="left"/>
              <w:rPr>
                <w:rFonts w:ascii="Century Gothic" w:hAnsi="Century Gothic"/>
                <w:sz w:val="20"/>
                <w:szCs w:val="20"/>
                <w:lang w:val="en-US"/>
              </w:rPr>
            </w:pPr>
          </w:p>
        </w:tc>
      </w:tr>
      <w:tr w:rsidR="00A67732" w:rsidRPr="007A1A2A" w14:paraId="5AF797EE" w14:textId="77777777" w:rsidTr="00A67732">
        <w:trPr>
          <w:trHeight w:val="250"/>
        </w:trPr>
        <w:tc>
          <w:tcPr>
            <w:tcW w:w="2790" w:type="dxa"/>
          </w:tcPr>
          <w:p w14:paraId="502857B9" w14:textId="77777777" w:rsidR="00D1237B" w:rsidRPr="007A1A2A" w:rsidRDefault="00D1237B" w:rsidP="005825E0">
            <w:pPr>
              <w:jc w:val="left"/>
              <w:rPr>
                <w:rFonts w:ascii="Century Gothic" w:hAnsi="Century Gothic"/>
                <w:sz w:val="20"/>
                <w:szCs w:val="20"/>
                <w:lang w:val="en-US"/>
              </w:rPr>
            </w:pPr>
            <w:r w:rsidRPr="007A1A2A">
              <w:rPr>
                <w:rFonts w:ascii="Century Gothic" w:hAnsi="Century Gothic"/>
                <w:sz w:val="20"/>
                <w:szCs w:val="20"/>
                <w:lang w:val="en-US"/>
              </w:rPr>
              <w:t>Acura</w:t>
            </w:r>
          </w:p>
        </w:tc>
        <w:tc>
          <w:tcPr>
            <w:tcW w:w="1440" w:type="dxa"/>
            <w:vAlign w:val="center"/>
          </w:tcPr>
          <w:p w14:paraId="36BA23C8" w14:textId="77777777" w:rsidR="00D1237B" w:rsidRPr="007A1A2A" w:rsidRDefault="00D1237B" w:rsidP="005D6D3F">
            <w:pPr>
              <w:jc w:val="left"/>
              <w:rPr>
                <w:rFonts w:ascii="Century Gothic" w:hAnsi="Century Gothic"/>
                <w:sz w:val="20"/>
                <w:szCs w:val="20"/>
                <w:lang w:val="en-US"/>
              </w:rPr>
            </w:pPr>
          </w:p>
        </w:tc>
        <w:tc>
          <w:tcPr>
            <w:tcW w:w="1350" w:type="dxa"/>
            <w:vAlign w:val="center"/>
          </w:tcPr>
          <w:p w14:paraId="1DFB85C0" w14:textId="77777777" w:rsidR="00D1237B" w:rsidRPr="007A1A2A" w:rsidRDefault="00D1237B" w:rsidP="005D6D3F">
            <w:pPr>
              <w:jc w:val="left"/>
              <w:rPr>
                <w:rFonts w:ascii="Century Gothic" w:hAnsi="Century Gothic"/>
                <w:sz w:val="20"/>
                <w:szCs w:val="20"/>
                <w:lang w:val="en-US"/>
              </w:rPr>
            </w:pPr>
          </w:p>
        </w:tc>
        <w:tc>
          <w:tcPr>
            <w:tcW w:w="1170" w:type="dxa"/>
          </w:tcPr>
          <w:p w14:paraId="5546E546" w14:textId="77777777" w:rsidR="00D1237B" w:rsidRPr="007A1A2A" w:rsidRDefault="00D1237B" w:rsidP="005D6D3F">
            <w:pPr>
              <w:jc w:val="left"/>
              <w:rPr>
                <w:rFonts w:ascii="Century Gothic" w:hAnsi="Century Gothic"/>
                <w:sz w:val="20"/>
                <w:szCs w:val="20"/>
                <w:lang w:val="en-US"/>
              </w:rPr>
            </w:pPr>
          </w:p>
        </w:tc>
        <w:tc>
          <w:tcPr>
            <w:tcW w:w="1710" w:type="dxa"/>
          </w:tcPr>
          <w:p w14:paraId="1BD6960F" w14:textId="77777777" w:rsidR="00D1237B" w:rsidRPr="007A1A2A" w:rsidRDefault="00D1237B" w:rsidP="005D6D3F">
            <w:pPr>
              <w:jc w:val="left"/>
              <w:rPr>
                <w:rFonts w:ascii="Century Gothic" w:hAnsi="Century Gothic"/>
                <w:sz w:val="20"/>
                <w:szCs w:val="20"/>
                <w:lang w:val="en-US"/>
              </w:rPr>
            </w:pPr>
          </w:p>
        </w:tc>
        <w:tc>
          <w:tcPr>
            <w:tcW w:w="1170" w:type="dxa"/>
            <w:vAlign w:val="center"/>
          </w:tcPr>
          <w:p w14:paraId="124778F2" w14:textId="77777777" w:rsidR="00D1237B" w:rsidRPr="007A1A2A" w:rsidRDefault="00D1237B" w:rsidP="005D6D3F">
            <w:pPr>
              <w:jc w:val="left"/>
              <w:rPr>
                <w:rFonts w:ascii="Century Gothic" w:hAnsi="Century Gothic"/>
                <w:sz w:val="20"/>
                <w:szCs w:val="20"/>
                <w:lang w:val="en-US"/>
              </w:rPr>
            </w:pPr>
          </w:p>
        </w:tc>
      </w:tr>
      <w:tr w:rsidR="00A67732" w:rsidRPr="007A1A2A" w14:paraId="5879CDEB" w14:textId="77777777" w:rsidTr="00A67732">
        <w:trPr>
          <w:trHeight w:val="250"/>
        </w:trPr>
        <w:tc>
          <w:tcPr>
            <w:tcW w:w="2790" w:type="dxa"/>
          </w:tcPr>
          <w:p w14:paraId="678C7241" w14:textId="77777777" w:rsidR="00D1237B" w:rsidRPr="007A1A2A" w:rsidRDefault="00D1237B" w:rsidP="005825E0">
            <w:pPr>
              <w:jc w:val="left"/>
              <w:rPr>
                <w:rFonts w:ascii="Century Gothic" w:hAnsi="Century Gothic"/>
                <w:sz w:val="20"/>
                <w:szCs w:val="20"/>
                <w:lang w:val="en-US"/>
              </w:rPr>
            </w:pPr>
            <w:r w:rsidRPr="007A1A2A">
              <w:rPr>
                <w:rFonts w:ascii="Century Gothic" w:hAnsi="Century Gothic"/>
                <w:sz w:val="20"/>
                <w:szCs w:val="20"/>
                <w:lang w:val="en-US"/>
              </w:rPr>
              <w:t>Infiniti</w:t>
            </w:r>
          </w:p>
        </w:tc>
        <w:tc>
          <w:tcPr>
            <w:tcW w:w="1440" w:type="dxa"/>
            <w:vAlign w:val="center"/>
          </w:tcPr>
          <w:p w14:paraId="12081DEE" w14:textId="77777777" w:rsidR="00D1237B" w:rsidRPr="007A1A2A" w:rsidRDefault="00D1237B" w:rsidP="005D6D3F">
            <w:pPr>
              <w:jc w:val="left"/>
              <w:rPr>
                <w:rFonts w:ascii="Century Gothic" w:hAnsi="Century Gothic"/>
                <w:sz w:val="20"/>
                <w:szCs w:val="20"/>
                <w:lang w:val="en-US"/>
              </w:rPr>
            </w:pPr>
          </w:p>
        </w:tc>
        <w:tc>
          <w:tcPr>
            <w:tcW w:w="1350" w:type="dxa"/>
            <w:vAlign w:val="center"/>
          </w:tcPr>
          <w:p w14:paraId="5C70DFAB" w14:textId="77777777" w:rsidR="00D1237B" w:rsidRPr="007A1A2A" w:rsidRDefault="00D1237B" w:rsidP="005D6D3F">
            <w:pPr>
              <w:jc w:val="left"/>
              <w:rPr>
                <w:rFonts w:ascii="Century Gothic" w:hAnsi="Century Gothic"/>
                <w:sz w:val="20"/>
                <w:szCs w:val="20"/>
                <w:lang w:val="en-US"/>
              </w:rPr>
            </w:pPr>
          </w:p>
        </w:tc>
        <w:tc>
          <w:tcPr>
            <w:tcW w:w="1170" w:type="dxa"/>
          </w:tcPr>
          <w:p w14:paraId="71418367" w14:textId="77777777" w:rsidR="00D1237B" w:rsidRPr="007A1A2A" w:rsidRDefault="00D1237B" w:rsidP="005D6D3F">
            <w:pPr>
              <w:jc w:val="left"/>
              <w:rPr>
                <w:rFonts w:ascii="Century Gothic" w:hAnsi="Century Gothic"/>
                <w:sz w:val="20"/>
                <w:szCs w:val="20"/>
                <w:lang w:val="en-US"/>
              </w:rPr>
            </w:pPr>
          </w:p>
        </w:tc>
        <w:tc>
          <w:tcPr>
            <w:tcW w:w="1710" w:type="dxa"/>
          </w:tcPr>
          <w:p w14:paraId="795AEFEA" w14:textId="77777777" w:rsidR="00D1237B" w:rsidRPr="007A1A2A" w:rsidRDefault="00D1237B" w:rsidP="005D6D3F">
            <w:pPr>
              <w:jc w:val="left"/>
              <w:rPr>
                <w:rFonts w:ascii="Century Gothic" w:hAnsi="Century Gothic"/>
                <w:sz w:val="20"/>
                <w:szCs w:val="20"/>
                <w:lang w:val="en-US"/>
              </w:rPr>
            </w:pPr>
          </w:p>
        </w:tc>
        <w:tc>
          <w:tcPr>
            <w:tcW w:w="1170" w:type="dxa"/>
            <w:vAlign w:val="center"/>
          </w:tcPr>
          <w:p w14:paraId="30B2DA9F" w14:textId="77777777" w:rsidR="00D1237B" w:rsidRPr="007A1A2A" w:rsidRDefault="00D1237B" w:rsidP="005D6D3F">
            <w:pPr>
              <w:jc w:val="left"/>
              <w:rPr>
                <w:rFonts w:ascii="Century Gothic" w:hAnsi="Century Gothic"/>
                <w:sz w:val="20"/>
                <w:szCs w:val="20"/>
                <w:lang w:val="en-US"/>
              </w:rPr>
            </w:pPr>
          </w:p>
        </w:tc>
      </w:tr>
    </w:tbl>
    <w:p w14:paraId="53DD8723" w14:textId="77777777" w:rsidR="00FC3926" w:rsidRPr="007A1A2A" w:rsidRDefault="00FC3926" w:rsidP="00076852">
      <w:pPr>
        <w:jc w:val="left"/>
        <w:rPr>
          <w:rFonts w:ascii="Century Gothic" w:hAnsi="Century Gothic"/>
          <w:b/>
          <w:sz w:val="20"/>
          <w:szCs w:val="20"/>
          <w:lang w:val="en-US"/>
        </w:rPr>
      </w:pPr>
    </w:p>
    <w:p w14:paraId="74963097" w14:textId="77777777" w:rsidR="00FC3926" w:rsidRPr="007A1A2A" w:rsidRDefault="00FC3926" w:rsidP="00076852">
      <w:pPr>
        <w:jc w:val="left"/>
        <w:rPr>
          <w:rFonts w:ascii="Century Gothic" w:hAnsi="Century Gothic"/>
          <w:b/>
          <w:sz w:val="20"/>
          <w:szCs w:val="20"/>
          <w:lang w:val="en-US"/>
        </w:rPr>
      </w:pPr>
    </w:p>
    <w:p w14:paraId="40D2F9C1" w14:textId="458874E5" w:rsidR="00076852" w:rsidRPr="007A1A2A" w:rsidRDefault="002761B5" w:rsidP="00076852">
      <w:pPr>
        <w:jc w:val="left"/>
        <w:rPr>
          <w:rFonts w:ascii="Century Gothic" w:hAnsi="Century Gothic"/>
          <w:b/>
          <w:sz w:val="20"/>
          <w:szCs w:val="20"/>
          <w:lang w:val="en-US"/>
        </w:rPr>
      </w:pPr>
      <w:r>
        <w:rPr>
          <w:rFonts w:ascii="Century Gothic" w:hAnsi="Century Gothic"/>
          <w:b/>
          <w:sz w:val="20"/>
          <w:szCs w:val="20"/>
          <w:lang w:val="en-US"/>
        </w:rPr>
        <w:t>OPINION/</w:t>
      </w:r>
      <w:r w:rsidR="00076852" w:rsidRPr="007A1A2A">
        <w:rPr>
          <w:rFonts w:ascii="Century Gothic" w:hAnsi="Century Gothic"/>
          <w:b/>
          <w:sz w:val="20"/>
          <w:szCs w:val="20"/>
          <w:lang w:val="en-US"/>
        </w:rPr>
        <w:t xml:space="preserve">BRAND FAVORABILITY </w:t>
      </w:r>
    </w:p>
    <w:p w14:paraId="78C44657"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ASK BRANDS AWARE IN Q</w:t>
      </w:r>
      <w:r w:rsidR="00330DCC" w:rsidRPr="007A1A2A">
        <w:rPr>
          <w:rFonts w:ascii="Century Gothic" w:hAnsi="Century Gothic"/>
          <w:b/>
          <w:color w:val="000099"/>
          <w:sz w:val="20"/>
          <w:szCs w:val="20"/>
          <w:lang w:val="en-US"/>
        </w:rPr>
        <w:t>3</w:t>
      </w:r>
    </w:p>
    <w:p w14:paraId="1CCB60A8" w14:textId="77777777" w:rsidR="00A12350" w:rsidRPr="007A1A2A" w:rsidRDefault="00076852" w:rsidP="00076852">
      <w:pPr>
        <w:rPr>
          <w:rFonts w:ascii="Century Gothic" w:hAnsi="Century Gothic"/>
          <w:sz w:val="20"/>
          <w:szCs w:val="20"/>
          <w:lang w:val="en-US"/>
        </w:rPr>
      </w:pPr>
      <w:r w:rsidRPr="007A1A2A">
        <w:rPr>
          <w:rFonts w:ascii="Century Gothic" w:hAnsi="Century Gothic"/>
          <w:sz w:val="20"/>
          <w:szCs w:val="20"/>
          <w:lang w:val="en-US"/>
        </w:rPr>
        <w:t>Q</w:t>
      </w:r>
      <w:r w:rsidR="009746DF" w:rsidRPr="007A1A2A">
        <w:rPr>
          <w:rFonts w:ascii="Century Gothic" w:hAnsi="Century Gothic"/>
          <w:sz w:val="20"/>
          <w:szCs w:val="20"/>
          <w:lang w:val="en-US"/>
        </w:rPr>
        <w:t>5</w:t>
      </w:r>
      <w:r w:rsidRPr="007A1A2A">
        <w:rPr>
          <w:rFonts w:ascii="Century Gothic" w:hAnsi="Century Gothic"/>
          <w:sz w:val="20"/>
          <w:szCs w:val="20"/>
          <w:lang w:val="en-US"/>
        </w:rPr>
        <w:t xml:space="preserve">. </w:t>
      </w:r>
      <w:r w:rsidR="00DE4B2E" w:rsidRPr="007A1A2A">
        <w:rPr>
          <w:rFonts w:ascii="Century Gothic" w:hAnsi="Century Gothic"/>
          <w:sz w:val="20"/>
          <w:szCs w:val="20"/>
          <w:lang w:val="en-US"/>
        </w:rPr>
        <w:t xml:space="preserve"> What is your overall opinion of each of the following automotive brands?</w:t>
      </w:r>
      <w:r w:rsidR="00B0478B" w:rsidRPr="007A1A2A">
        <w:rPr>
          <w:rFonts w:ascii="Century Gothic" w:hAnsi="Century Gothic"/>
          <w:sz w:val="20"/>
          <w:szCs w:val="20"/>
          <w:lang w:val="en-US"/>
        </w:rPr>
        <w:t xml:space="preserve"> </w:t>
      </w:r>
    </w:p>
    <w:p w14:paraId="4147D9FC" w14:textId="77777777" w:rsidR="00076852" w:rsidRPr="007A1A2A" w:rsidRDefault="00076852" w:rsidP="00076852">
      <w:pPr>
        <w:rPr>
          <w:rFonts w:ascii="Century Gothic" w:hAnsi="Century Gothic"/>
          <w:b/>
          <w:color w:val="000099"/>
          <w:sz w:val="20"/>
          <w:szCs w:val="20"/>
          <w:lang w:val="en-US"/>
        </w:rPr>
      </w:pPr>
      <w:r w:rsidRPr="007A1A2A">
        <w:rPr>
          <w:rFonts w:ascii="Century Gothic" w:hAnsi="Century Gothic"/>
          <w:b/>
          <w:color w:val="000099"/>
          <w:sz w:val="20"/>
          <w:szCs w:val="20"/>
          <w:lang w:val="en-US"/>
        </w:rPr>
        <w:t>SC grid per row</w:t>
      </w:r>
    </w:p>
    <w:p w14:paraId="7C8260ED" w14:textId="77777777" w:rsidR="00076852" w:rsidRPr="007A1A2A" w:rsidRDefault="00076852" w:rsidP="00076852">
      <w:pPr>
        <w:rPr>
          <w:rFonts w:ascii="Century Gothic" w:hAnsi="Century Gothic"/>
          <w:sz w:val="20"/>
          <w:szCs w:val="20"/>
          <w:lang w:val="en-US"/>
        </w:rPr>
      </w:pPr>
      <w:r w:rsidRPr="007A1A2A">
        <w:rPr>
          <w:rFonts w:ascii="Century Gothic" w:hAnsi="Century Gothic"/>
          <w:b/>
          <w:color w:val="000099"/>
          <w:sz w:val="20"/>
          <w:szCs w:val="20"/>
          <w:lang w:val="en-US"/>
        </w:rPr>
        <w:t xml:space="preserve">RANDOMIZE </w:t>
      </w:r>
    </w:p>
    <w:p w14:paraId="30CD4FC5" w14:textId="77777777" w:rsidR="00076852" w:rsidRPr="007A1A2A" w:rsidRDefault="00076852" w:rsidP="00076852">
      <w:pPr>
        <w:rPr>
          <w:rFonts w:ascii="Century Gothic" w:hAnsi="Century Gothic"/>
          <w:sz w:val="20"/>
          <w:szCs w:val="20"/>
          <w:lang w:val="en-US"/>
        </w:rPr>
      </w:pPr>
    </w:p>
    <w:tbl>
      <w:tblPr>
        <w:tblStyle w:val="TableGrid"/>
        <w:tblW w:w="9696" w:type="dxa"/>
        <w:tblInd w:w="402" w:type="dxa"/>
        <w:tblLayout w:type="fixed"/>
        <w:tblLook w:val="04A0" w:firstRow="1" w:lastRow="0" w:firstColumn="1" w:lastColumn="0" w:noHBand="0" w:noVBand="1"/>
      </w:tblPr>
      <w:tblGrid>
        <w:gridCol w:w="2766"/>
        <w:gridCol w:w="1440"/>
        <w:gridCol w:w="1350"/>
        <w:gridCol w:w="1170"/>
        <w:gridCol w:w="1440"/>
        <w:gridCol w:w="1530"/>
      </w:tblGrid>
      <w:tr w:rsidR="00076852" w:rsidRPr="007A1A2A" w14:paraId="617ECCD8" w14:textId="77777777" w:rsidTr="00B0478B">
        <w:trPr>
          <w:trHeight w:val="818"/>
        </w:trPr>
        <w:tc>
          <w:tcPr>
            <w:tcW w:w="2766" w:type="dxa"/>
          </w:tcPr>
          <w:p w14:paraId="4F7A1327" w14:textId="77777777" w:rsidR="00076852" w:rsidRPr="007A1A2A" w:rsidRDefault="00076852" w:rsidP="005D6D3F">
            <w:pPr>
              <w:pStyle w:val="ListParagraph"/>
              <w:spacing w:line="240" w:lineRule="auto"/>
              <w:ind w:left="283"/>
              <w:rPr>
                <w:rFonts w:ascii="Century Gothic" w:hAnsi="Century Gothic"/>
                <w:sz w:val="20"/>
                <w:szCs w:val="20"/>
                <w:lang w:val="en-US"/>
              </w:rPr>
            </w:pPr>
          </w:p>
        </w:tc>
        <w:tc>
          <w:tcPr>
            <w:tcW w:w="1440" w:type="dxa"/>
            <w:vAlign w:val="center"/>
          </w:tcPr>
          <w:p w14:paraId="193DB02A" w14:textId="77777777" w:rsidR="00076852" w:rsidRPr="007A1A2A" w:rsidRDefault="00A12350" w:rsidP="005D6D3F">
            <w:pPr>
              <w:jc w:val="center"/>
              <w:rPr>
                <w:rFonts w:ascii="Century Gothic" w:hAnsi="Century Gothic"/>
                <w:sz w:val="20"/>
                <w:szCs w:val="20"/>
                <w:lang w:val="en-US"/>
              </w:rPr>
            </w:pPr>
            <w:r w:rsidRPr="007A1A2A">
              <w:rPr>
                <w:rFonts w:ascii="Century Gothic" w:hAnsi="Century Gothic"/>
                <w:sz w:val="20"/>
                <w:szCs w:val="20"/>
                <w:lang w:val="en-US"/>
              </w:rPr>
              <w:t>Excellent</w:t>
            </w:r>
          </w:p>
          <w:p w14:paraId="6E9BEB6F" w14:textId="77777777" w:rsidR="00DD70DE" w:rsidRPr="007A1A2A" w:rsidRDefault="00DD70DE" w:rsidP="005D6D3F">
            <w:pPr>
              <w:jc w:val="center"/>
              <w:rPr>
                <w:rFonts w:ascii="Century Gothic" w:hAnsi="Century Gothic"/>
                <w:sz w:val="20"/>
                <w:szCs w:val="20"/>
                <w:lang w:val="en-US"/>
              </w:rPr>
            </w:pPr>
            <w:r w:rsidRPr="007A1A2A">
              <w:rPr>
                <w:rFonts w:ascii="Century Gothic" w:hAnsi="Century Gothic"/>
                <w:sz w:val="20"/>
                <w:szCs w:val="20"/>
                <w:lang w:val="en-US"/>
              </w:rPr>
              <w:t>5</w:t>
            </w:r>
          </w:p>
        </w:tc>
        <w:tc>
          <w:tcPr>
            <w:tcW w:w="1350" w:type="dxa"/>
            <w:vAlign w:val="center"/>
          </w:tcPr>
          <w:p w14:paraId="6EA3F9A8" w14:textId="77777777" w:rsidR="004A0CDF" w:rsidRPr="007A1A2A" w:rsidRDefault="00A12350" w:rsidP="005D6D3F">
            <w:pPr>
              <w:jc w:val="center"/>
              <w:rPr>
                <w:rFonts w:ascii="Century Gothic" w:hAnsi="Century Gothic"/>
                <w:sz w:val="20"/>
                <w:szCs w:val="20"/>
                <w:lang w:val="en-US"/>
              </w:rPr>
            </w:pPr>
            <w:r w:rsidRPr="007A1A2A">
              <w:rPr>
                <w:rFonts w:ascii="Century Gothic" w:hAnsi="Century Gothic"/>
                <w:sz w:val="20"/>
                <w:szCs w:val="20"/>
                <w:lang w:val="en-US"/>
              </w:rPr>
              <w:t>Good</w:t>
            </w:r>
          </w:p>
          <w:p w14:paraId="23AD9772" w14:textId="77777777" w:rsidR="00DD70DE" w:rsidRPr="007A1A2A" w:rsidRDefault="00DD70DE" w:rsidP="005D6D3F">
            <w:pPr>
              <w:jc w:val="center"/>
              <w:rPr>
                <w:rFonts w:ascii="Century Gothic" w:hAnsi="Century Gothic"/>
                <w:sz w:val="20"/>
                <w:szCs w:val="20"/>
                <w:lang w:val="en-US"/>
              </w:rPr>
            </w:pPr>
            <w:r w:rsidRPr="007A1A2A">
              <w:rPr>
                <w:rFonts w:ascii="Century Gothic" w:hAnsi="Century Gothic"/>
                <w:sz w:val="20"/>
                <w:szCs w:val="20"/>
                <w:lang w:val="en-US"/>
              </w:rPr>
              <w:t>4</w:t>
            </w:r>
          </w:p>
        </w:tc>
        <w:tc>
          <w:tcPr>
            <w:tcW w:w="1170" w:type="dxa"/>
            <w:vAlign w:val="center"/>
          </w:tcPr>
          <w:p w14:paraId="5597BC2A" w14:textId="77777777" w:rsidR="00DD70DE" w:rsidRPr="007A1A2A" w:rsidRDefault="00DE4B2E" w:rsidP="005D6D3F">
            <w:pPr>
              <w:jc w:val="center"/>
              <w:rPr>
                <w:rFonts w:ascii="Century Gothic" w:hAnsi="Century Gothic"/>
                <w:sz w:val="20"/>
                <w:szCs w:val="20"/>
                <w:lang w:val="en-US"/>
              </w:rPr>
            </w:pPr>
            <w:r w:rsidRPr="007A1A2A">
              <w:rPr>
                <w:rFonts w:ascii="Century Gothic" w:hAnsi="Century Gothic"/>
                <w:sz w:val="20"/>
                <w:szCs w:val="20"/>
                <w:lang w:val="en-US"/>
              </w:rPr>
              <w:t>Fair</w:t>
            </w:r>
            <w:r w:rsidR="004C21D1" w:rsidRPr="007A1A2A">
              <w:rPr>
                <w:rFonts w:ascii="Century Gothic" w:hAnsi="Century Gothic"/>
                <w:sz w:val="20"/>
                <w:szCs w:val="20"/>
                <w:lang w:val="en-US"/>
              </w:rPr>
              <w:t xml:space="preserve">          </w:t>
            </w:r>
            <w:r w:rsidR="00B0478B" w:rsidRPr="007A1A2A">
              <w:rPr>
                <w:rFonts w:ascii="Century Gothic" w:hAnsi="Century Gothic"/>
                <w:sz w:val="20"/>
                <w:szCs w:val="20"/>
                <w:lang w:val="en-US"/>
              </w:rPr>
              <w:t>3</w:t>
            </w:r>
          </w:p>
        </w:tc>
        <w:tc>
          <w:tcPr>
            <w:tcW w:w="1440" w:type="dxa"/>
            <w:vAlign w:val="center"/>
          </w:tcPr>
          <w:p w14:paraId="391A8999" w14:textId="77777777" w:rsidR="004A0CDF" w:rsidRPr="007A1A2A" w:rsidRDefault="00A12350" w:rsidP="005D6D3F">
            <w:pPr>
              <w:jc w:val="center"/>
              <w:rPr>
                <w:rFonts w:ascii="Century Gothic" w:hAnsi="Century Gothic"/>
                <w:sz w:val="20"/>
                <w:szCs w:val="20"/>
                <w:lang w:val="en-US"/>
              </w:rPr>
            </w:pPr>
            <w:r w:rsidRPr="007A1A2A">
              <w:rPr>
                <w:rFonts w:ascii="Century Gothic" w:hAnsi="Century Gothic"/>
                <w:sz w:val="20"/>
                <w:szCs w:val="20"/>
                <w:lang w:val="en-US"/>
              </w:rPr>
              <w:t>Poor</w:t>
            </w:r>
          </w:p>
          <w:p w14:paraId="4A1D9377" w14:textId="77777777" w:rsidR="00076852" w:rsidRPr="007A1A2A" w:rsidRDefault="00DD70DE" w:rsidP="005D6D3F">
            <w:pPr>
              <w:jc w:val="center"/>
              <w:rPr>
                <w:rFonts w:ascii="Century Gothic" w:hAnsi="Century Gothic"/>
                <w:sz w:val="20"/>
                <w:szCs w:val="20"/>
                <w:lang w:val="en-US"/>
              </w:rPr>
            </w:pPr>
            <w:r w:rsidRPr="007A1A2A">
              <w:rPr>
                <w:rFonts w:ascii="Century Gothic" w:hAnsi="Century Gothic"/>
                <w:sz w:val="20"/>
                <w:szCs w:val="20"/>
                <w:lang w:val="en-US"/>
              </w:rPr>
              <w:t>2</w:t>
            </w:r>
          </w:p>
        </w:tc>
        <w:tc>
          <w:tcPr>
            <w:tcW w:w="1530" w:type="dxa"/>
            <w:vAlign w:val="center"/>
          </w:tcPr>
          <w:p w14:paraId="6BAF10BF" w14:textId="77777777" w:rsidR="00DE4B2E" w:rsidRPr="007A1A2A" w:rsidRDefault="00A12350" w:rsidP="005D6D3F">
            <w:pPr>
              <w:jc w:val="center"/>
              <w:rPr>
                <w:rFonts w:ascii="Century Gothic" w:hAnsi="Century Gothic"/>
                <w:sz w:val="20"/>
                <w:szCs w:val="20"/>
                <w:lang w:val="en-US"/>
              </w:rPr>
            </w:pPr>
            <w:r w:rsidRPr="007A1A2A">
              <w:rPr>
                <w:rFonts w:ascii="Century Gothic" w:hAnsi="Century Gothic"/>
                <w:sz w:val="20"/>
                <w:szCs w:val="20"/>
                <w:lang w:val="en-US"/>
              </w:rPr>
              <w:t>Very Poor</w:t>
            </w:r>
          </w:p>
          <w:p w14:paraId="36226B65" w14:textId="77777777" w:rsidR="00DD70DE" w:rsidRPr="007A1A2A" w:rsidRDefault="00DD70DE" w:rsidP="005D6D3F">
            <w:pPr>
              <w:jc w:val="center"/>
              <w:rPr>
                <w:rFonts w:ascii="Century Gothic" w:hAnsi="Century Gothic"/>
                <w:sz w:val="20"/>
                <w:szCs w:val="20"/>
                <w:lang w:val="en-US"/>
              </w:rPr>
            </w:pPr>
            <w:r w:rsidRPr="007A1A2A">
              <w:rPr>
                <w:rFonts w:ascii="Century Gothic" w:hAnsi="Century Gothic"/>
                <w:sz w:val="20"/>
                <w:szCs w:val="20"/>
                <w:lang w:val="en-US"/>
              </w:rPr>
              <w:t>1</w:t>
            </w:r>
          </w:p>
        </w:tc>
      </w:tr>
      <w:tr w:rsidR="005825E0" w:rsidRPr="007A1A2A" w14:paraId="1316C2A3" w14:textId="77777777" w:rsidTr="005825E0">
        <w:trPr>
          <w:trHeight w:val="276"/>
        </w:trPr>
        <w:tc>
          <w:tcPr>
            <w:tcW w:w="2766" w:type="dxa"/>
          </w:tcPr>
          <w:p w14:paraId="58855B6D" w14:textId="76D4551D" w:rsidR="005825E0" w:rsidRPr="007A1A2A" w:rsidRDefault="005825E0" w:rsidP="001313E2">
            <w:pPr>
              <w:ind w:left="-77"/>
              <w:jc w:val="left"/>
              <w:rPr>
                <w:rFonts w:ascii="Century Gothic" w:hAnsi="Century Gothic"/>
                <w:sz w:val="20"/>
                <w:szCs w:val="20"/>
                <w:lang w:val="en-US"/>
              </w:rPr>
            </w:pPr>
            <w:r w:rsidRPr="007A1A2A">
              <w:rPr>
                <w:rFonts w:ascii="Century Gothic" w:hAnsi="Century Gothic"/>
                <w:sz w:val="20"/>
                <w:szCs w:val="20"/>
                <w:lang w:val="en-US"/>
              </w:rPr>
              <w:t xml:space="preserve"> </w:t>
            </w:r>
            <w:proofErr w:type="spellStart"/>
            <w:r w:rsidR="006B4616">
              <w:rPr>
                <w:rFonts w:ascii="Century Gothic" w:hAnsi="Century Gothic"/>
                <w:sz w:val="20"/>
                <w:szCs w:val="20"/>
                <w:lang w:val="en-US"/>
              </w:rPr>
              <w:t>BrandX</w:t>
            </w:r>
            <w:proofErr w:type="spellEnd"/>
          </w:p>
        </w:tc>
        <w:tc>
          <w:tcPr>
            <w:tcW w:w="1440" w:type="dxa"/>
            <w:vAlign w:val="center"/>
          </w:tcPr>
          <w:p w14:paraId="0F114017" w14:textId="77777777" w:rsidR="005825E0" w:rsidRPr="007A1A2A" w:rsidRDefault="005825E0" w:rsidP="005D6D3F">
            <w:pPr>
              <w:jc w:val="left"/>
              <w:rPr>
                <w:rFonts w:ascii="Century Gothic" w:hAnsi="Century Gothic"/>
                <w:sz w:val="20"/>
                <w:szCs w:val="20"/>
                <w:lang w:val="en-US"/>
              </w:rPr>
            </w:pPr>
          </w:p>
        </w:tc>
        <w:tc>
          <w:tcPr>
            <w:tcW w:w="1350" w:type="dxa"/>
            <w:vAlign w:val="center"/>
          </w:tcPr>
          <w:p w14:paraId="23D45D84" w14:textId="77777777" w:rsidR="005825E0" w:rsidRPr="007A1A2A" w:rsidRDefault="005825E0" w:rsidP="005D6D3F">
            <w:pPr>
              <w:jc w:val="left"/>
              <w:rPr>
                <w:rFonts w:ascii="Century Gothic" w:hAnsi="Century Gothic"/>
                <w:sz w:val="20"/>
                <w:szCs w:val="20"/>
                <w:lang w:val="en-US"/>
              </w:rPr>
            </w:pPr>
          </w:p>
        </w:tc>
        <w:tc>
          <w:tcPr>
            <w:tcW w:w="1170" w:type="dxa"/>
            <w:vAlign w:val="center"/>
          </w:tcPr>
          <w:p w14:paraId="25145C68" w14:textId="77777777" w:rsidR="005825E0" w:rsidRPr="007A1A2A" w:rsidRDefault="005825E0" w:rsidP="005D6D3F">
            <w:pPr>
              <w:jc w:val="left"/>
              <w:rPr>
                <w:rFonts w:ascii="Century Gothic" w:hAnsi="Century Gothic"/>
                <w:sz w:val="20"/>
                <w:szCs w:val="20"/>
                <w:lang w:val="en-US"/>
              </w:rPr>
            </w:pPr>
          </w:p>
        </w:tc>
        <w:tc>
          <w:tcPr>
            <w:tcW w:w="1440" w:type="dxa"/>
          </w:tcPr>
          <w:p w14:paraId="1929D840" w14:textId="77777777" w:rsidR="005825E0" w:rsidRPr="007A1A2A" w:rsidRDefault="005825E0" w:rsidP="005D6D3F">
            <w:pPr>
              <w:jc w:val="left"/>
              <w:rPr>
                <w:rFonts w:ascii="Century Gothic" w:hAnsi="Century Gothic"/>
                <w:sz w:val="20"/>
                <w:szCs w:val="20"/>
                <w:lang w:val="en-US"/>
              </w:rPr>
            </w:pPr>
          </w:p>
        </w:tc>
        <w:tc>
          <w:tcPr>
            <w:tcW w:w="1530" w:type="dxa"/>
          </w:tcPr>
          <w:p w14:paraId="7559DA40" w14:textId="77777777" w:rsidR="005825E0" w:rsidRPr="007A1A2A" w:rsidRDefault="005825E0" w:rsidP="005D6D3F">
            <w:pPr>
              <w:jc w:val="left"/>
              <w:rPr>
                <w:rFonts w:ascii="Century Gothic" w:hAnsi="Century Gothic"/>
                <w:sz w:val="20"/>
                <w:szCs w:val="20"/>
                <w:lang w:val="en-US"/>
              </w:rPr>
            </w:pPr>
          </w:p>
        </w:tc>
      </w:tr>
      <w:tr w:rsidR="005825E0" w:rsidRPr="007A1A2A" w14:paraId="1FA8B6A9" w14:textId="77777777" w:rsidTr="005825E0">
        <w:trPr>
          <w:trHeight w:val="276"/>
        </w:trPr>
        <w:tc>
          <w:tcPr>
            <w:tcW w:w="2766" w:type="dxa"/>
          </w:tcPr>
          <w:p w14:paraId="6B35A494"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Lincoln</w:t>
            </w:r>
          </w:p>
        </w:tc>
        <w:tc>
          <w:tcPr>
            <w:tcW w:w="1440" w:type="dxa"/>
            <w:vAlign w:val="center"/>
          </w:tcPr>
          <w:p w14:paraId="03F7B8E8" w14:textId="77777777" w:rsidR="005825E0" w:rsidRPr="007A1A2A" w:rsidRDefault="005825E0" w:rsidP="005D6D3F">
            <w:pPr>
              <w:jc w:val="left"/>
              <w:rPr>
                <w:rFonts w:ascii="Century Gothic" w:hAnsi="Century Gothic"/>
                <w:sz w:val="20"/>
                <w:szCs w:val="20"/>
                <w:lang w:val="en-US"/>
              </w:rPr>
            </w:pPr>
          </w:p>
        </w:tc>
        <w:tc>
          <w:tcPr>
            <w:tcW w:w="1350" w:type="dxa"/>
            <w:vAlign w:val="center"/>
          </w:tcPr>
          <w:p w14:paraId="517D4890" w14:textId="77777777" w:rsidR="005825E0" w:rsidRPr="007A1A2A" w:rsidRDefault="005825E0" w:rsidP="005D6D3F">
            <w:pPr>
              <w:jc w:val="left"/>
              <w:rPr>
                <w:rFonts w:ascii="Century Gothic" w:hAnsi="Century Gothic"/>
                <w:sz w:val="20"/>
                <w:szCs w:val="20"/>
                <w:lang w:val="en-US"/>
              </w:rPr>
            </w:pPr>
          </w:p>
        </w:tc>
        <w:tc>
          <w:tcPr>
            <w:tcW w:w="1170" w:type="dxa"/>
            <w:vAlign w:val="center"/>
          </w:tcPr>
          <w:p w14:paraId="4E55A390" w14:textId="77777777" w:rsidR="005825E0" w:rsidRPr="007A1A2A" w:rsidRDefault="005825E0" w:rsidP="005D6D3F">
            <w:pPr>
              <w:jc w:val="left"/>
              <w:rPr>
                <w:rFonts w:ascii="Century Gothic" w:hAnsi="Century Gothic"/>
                <w:sz w:val="20"/>
                <w:szCs w:val="20"/>
                <w:lang w:val="en-US"/>
              </w:rPr>
            </w:pPr>
          </w:p>
        </w:tc>
        <w:tc>
          <w:tcPr>
            <w:tcW w:w="1440" w:type="dxa"/>
          </w:tcPr>
          <w:p w14:paraId="4670B0B1" w14:textId="77777777" w:rsidR="005825E0" w:rsidRPr="007A1A2A" w:rsidRDefault="005825E0" w:rsidP="005D6D3F">
            <w:pPr>
              <w:jc w:val="left"/>
              <w:rPr>
                <w:rFonts w:ascii="Century Gothic" w:hAnsi="Century Gothic"/>
                <w:sz w:val="20"/>
                <w:szCs w:val="20"/>
                <w:lang w:val="en-US"/>
              </w:rPr>
            </w:pPr>
          </w:p>
        </w:tc>
        <w:tc>
          <w:tcPr>
            <w:tcW w:w="1530" w:type="dxa"/>
          </w:tcPr>
          <w:p w14:paraId="6C3746EC" w14:textId="77777777" w:rsidR="005825E0" w:rsidRPr="007A1A2A" w:rsidRDefault="005825E0" w:rsidP="005D6D3F">
            <w:pPr>
              <w:jc w:val="left"/>
              <w:rPr>
                <w:rFonts w:ascii="Century Gothic" w:hAnsi="Century Gothic"/>
                <w:sz w:val="20"/>
                <w:szCs w:val="20"/>
                <w:lang w:val="en-US"/>
              </w:rPr>
            </w:pPr>
          </w:p>
        </w:tc>
      </w:tr>
      <w:tr w:rsidR="005825E0" w:rsidRPr="007A1A2A" w14:paraId="2768F917" w14:textId="77777777" w:rsidTr="005825E0">
        <w:trPr>
          <w:trHeight w:val="276"/>
        </w:trPr>
        <w:tc>
          <w:tcPr>
            <w:tcW w:w="2766" w:type="dxa"/>
          </w:tcPr>
          <w:p w14:paraId="26742CAA"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Lexus</w:t>
            </w:r>
          </w:p>
        </w:tc>
        <w:tc>
          <w:tcPr>
            <w:tcW w:w="1440" w:type="dxa"/>
            <w:vAlign w:val="center"/>
          </w:tcPr>
          <w:p w14:paraId="51E2433C" w14:textId="77777777" w:rsidR="005825E0" w:rsidRPr="007A1A2A" w:rsidRDefault="005825E0" w:rsidP="005D6D3F">
            <w:pPr>
              <w:jc w:val="left"/>
              <w:rPr>
                <w:rFonts w:ascii="Century Gothic" w:hAnsi="Century Gothic"/>
                <w:sz w:val="20"/>
                <w:szCs w:val="20"/>
                <w:lang w:val="en-US"/>
              </w:rPr>
            </w:pPr>
          </w:p>
        </w:tc>
        <w:tc>
          <w:tcPr>
            <w:tcW w:w="1350" w:type="dxa"/>
            <w:vAlign w:val="center"/>
          </w:tcPr>
          <w:p w14:paraId="703A2797" w14:textId="77777777" w:rsidR="005825E0" w:rsidRPr="007A1A2A" w:rsidRDefault="005825E0" w:rsidP="005D6D3F">
            <w:pPr>
              <w:jc w:val="left"/>
              <w:rPr>
                <w:rFonts w:ascii="Century Gothic" w:hAnsi="Century Gothic"/>
                <w:sz w:val="20"/>
                <w:szCs w:val="20"/>
                <w:lang w:val="en-US"/>
              </w:rPr>
            </w:pPr>
          </w:p>
        </w:tc>
        <w:tc>
          <w:tcPr>
            <w:tcW w:w="1170" w:type="dxa"/>
            <w:vAlign w:val="center"/>
          </w:tcPr>
          <w:p w14:paraId="020DC10C" w14:textId="77777777" w:rsidR="005825E0" w:rsidRPr="007A1A2A" w:rsidRDefault="005825E0" w:rsidP="005D6D3F">
            <w:pPr>
              <w:jc w:val="left"/>
              <w:rPr>
                <w:rFonts w:ascii="Century Gothic" w:hAnsi="Century Gothic"/>
                <w:sz w:val="20"/>
                <w:szCs w:val="20"/>
                <w:lang w:val="en-US"/>
              </w:rPr>
            </w:pPr>
          </w:p>
        </w:tc>
        <w:tc>
          <w:tcPr>
            <w:tcW w:w="1440" w:type="dxa"/>
          </w:tcPr>
          <w:p w14:paraId="64B3A021" w14:textId="77777777" w:rsidR="005825E0" w:rsidRPr="007A1A2A" w:rsidRDefault="005825E0" w:rsidP="005D6D3F">
            <w:pPr>
              <w:jc w:val="left"/>
              <w:rPr>
                <w:rFonts w:ascii="Century Gothic" w:hAnsi="Century Gothic"/>
                <w:sz w:val="20"/>
                <w:szCs w:val="20"/>
                <w:lang w:val="en-US"/>
              </w:rPr>
            </w:pPr>
          </w:p>
        </w:tc>
        <w:tc>
          <w:tcPr>
            <w:tcW w:w="1530" w:type="dxa"/>
          </w:tcPr>
          <w:p w14:paraId="5A1309BA" w14:textId="77777777" w:rsidR="005825E0" w:rsidRPr="007A1A2A" w:rsidRDefault="005825E0" w:rsidP="005D6D3F">
            <w:pPr>
              <w:jc w:val="left"/>
              <w:rPr>
                <w:rFonts w:ascii="Century Gothic" w:hAnsi="Century Gothic"/>
                <w:sz w:val="20"/>
                <w:szCs w:val="20"/>
                <w:lang w:val="en-US"/>
              </w:rPr>
            </w:pPr>
          </w:p>
        </w:tc>
      </w:tr>
      <w:tr w:rsidR="005825E0" w:rsidRPr="007A1A2A" w14:paraId="33555FBC" w14:textId="77777777" w:rsidTr="005825E0">
        <w:trPr>
          <w:trHeight w:val="276"/>
        </w:trPr>
        <w:tc>
          <w:tcPr>
            <w:tcW w:w="2766" w:type="dxa"/>
          </w:tcPr>
          <w:p w14:paraId="0128BD01"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Acura</w:t>
            </w:r>
          </w:p>
        </w:tc>
        <w:tc>
          <w:tcPr>
            <w:tcW w:w="1440" w:type="dxa"/>
            <w:vAlign w:val="center"/>
          </w:tcPr>
          <w:p w14:paraId="12E77415" w14:textId="77777777" w:rsidR="005825E0" w:rsidRPr="007A1A2A" w:rsidRDefault="005825E0" w:rsidP="005D6D3F">
            <w:pPr>
              <w:jc w:val="left"/>
              <w:rPr>
                <w:rFonts w:ascii="Century Gothic" w:hAnsi="Century Gothic"/>
                <w:sz w:val="20"/>
                <w:szCs w:val="20"/>
                <w:lang w:val="en-US"/>
              </w:rPr>
            </w:pPr>
          </w:p>
        </w:tc>
        <w:tc>
          <w:tcPr>
            <w:tcW w:w="1350" w:type="dxa"/>
            <w:vAlign w:val="center"/>
          </w:tcPr>
          <w:p w14:paraId="545CFD41" w14:textId="77777777" w:rsidR="005825E0" w:rsidRPr="007A1A2A" w:rsidRDefault="005825E0" w:rsidP="005D6D3F">
            <w:pPr>
              <w:jc w:val="left"/>
              <w:rPr>
                <w:rFonts w:ascii="Century Gothic" w:hAnsi="Century Gothic"/>
                <w:sz w:val="20"/>
                <w:szCs w:val="20"/>
                <w:lang w:val="en-US"/>
              </w:rPr>
            </w:pPr>
          </w:p>
        </w:tc>
        <w:tc>
          <w:tcPr>
            <w:tcW w:w="1170" w:type="dxa"/>
            <w:vAlign w:val="center"/>
          </w:tcPr>
          <w:p w14:paraId="0E6C91BA" w14:textId="77777777" w:rsidR="005825E0" w:rsidRPr="007A1A2A" w:rsidRDefault="005825E0" w:rsidP="005D6D3F">
            <w:pPr>
              <w:jc w:val="left"/>
              <w:rPr>
                <w:rFonts w:ascii="Century Gothic" w:hAnsi="Century Gothic"/>
                <w:sz w:val="20"/>
                <w:szCs w:val="20"/>
                <w:lang w:val="en-US"/>
              </w:rPr>
            </w:pPr>
          </w:p>
        </w:tc>
        <w:tc>
          <w:tcPr>
            <w:tcW w:w="1440" w:type="dxa"/>
          </w:tcPr>
          <w:p w14:paraId="761F45F6" w14:textId="77777777" w:rsidR="005825E0" w:rsidRPr="007A1A2A" w:rsidRDefault="005825E0" w:rsidP="005D6D3F">
            <w:pPr>
              <w:jc w:val="left"/>
              <w:rPr>
                <w:rFonts w:ascii="Century Gothic" w:hAnsi="Century Gothic"/>
                <w:sz w:val="20"/>
                <w:szCs w:val="20"/>
                <w:lang w:val="en-US"/>
              </w:rPr>
            </w:pPr>
          </w:p>
        </w:tc>
        <w:tc>
          <w:tcPr>
            <w:tcW w:w="1530" w:type="dxa"/>
          </w:tcPr>
          <w:p w14:paraId="28CBF3D1" w14:textId="77777777" w:rsidR="005825E0" w:rsidRPr="007A1A2A" w:rsidRDefault="005825E0" w:rsidP="005D6D3F">
            <w:pPr>
              <w:jc w:val="left"/>
              <w:rPr>
                <w:rFonts w:ascii="Century Gothic" w:hAnsi="Century Gothic"/>
                <w:sz w:val="20"/>
                <w:szCs w:val="20"/>
                <w:lang w:val="en-US"/>
              </w:rPr>
            </w:pPr>
          </w:p>
        </w:tc>
      </w:tr>
      <w:tr w:rsidR="005825E0" w:rsidRPr="007A1A2A" w14:paraId="41733842" w14:textId="77777777" w:rsidTr="005825E0">
        <w:trPr>
          <w:trHeight w:val="276"/>
        </w:trPr>
        <w:tc>
          <w:tcPr>
            <w:tcW w:w="2766" w:type="dxa"/>
          </w:tcPr>
          <w:p w14:paraId="6D467BB9"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Infiniti</w:t>
            </w:r>
          </w:p>
        </w:tc>
        <w:tc>
          <w:tcPr>
            <w:tcW w:w="1440" w:type="dxa"/>
            <w:vAlign w:val="center"/>
          </w:tcPr>
          <w:p w14:paraId="44054C89" w14:textId="77777777" w:rsidR="005825E0" w:rsidRPr="007A1A2A" w:rsidRDefault="005825E0" w:rsidP="005D6D3F">
            <w:pPr>
              <w:jc w:val="left"/>
              <w:rPr>
                <w:rFonts w:ascii="Century Gothic" w:hAnsi="Century Gothic"/>
                <w:sz w:val="20"/>
                <w:szCs w:val="20"/>
                <w:lang w:val="en-US"/>
              </w:rPr>
            </w:pPr>
          </w:p>
        </w:tc>
        <w:tc>
          <w:tcPr>
            <w:tcW w:w="1350" w:type="dxa"/>
            <w:vAlign w:val="center"/>
          </w:tcPr>
          <w:p w14:paraId="1A560601" w14:textId="77777777" w:rsidR="005825E0" w:rsidRPr="007A1A2A" w:rsidRDefault="005825E0" w:rsidP="005D6D3F">
            <w:pPr>
              <w:jc w:val="left"/>
              <w:rPr>
                <w:rFonts w:ascii="Century Gothic" w:hAnsi="Century Gothic"/>
                <w:sz w:val="20"/>
                <w:szCs w:val="20"/>
                <w:lang w:val="en-US"/>
              </w:rPr>
            </w:pPr>
          </w:p>
        </w:tc>
        <w:tc>
          <w:tcPr>
            <w:tcW w:w="1170" w:type="dxa"/>
            <w:vAlign w:val="center"/>
          </w:tcPr>
          <w:p w14:paraId="71310CDB" w14:textId="77777777" w:rsidR="005825E0" w:rsidRPr="007A1A2A" w:rsidRDefault="005825E0" w:rsidP="005D6D3F">
            <w:pPr>
              <w:jc w:val="left"/>
              <w:rPr>
                <w:rFonts w:ascii="Century Gothic" w:hAnsi="Century Gothic"/>
                <w:sz w:val="20"/>
                <w:szCs w:val="20"/>
                <w:lang w:val="en-US"/>
              </w:rPr>
            </w:pPr>
          </w:p>
        </w:tc>
        <w:tc>
          <w:tcPr>
            <w:tcW w:w="1440" w:type="dxa"/>
          </w:tcPr>
          <w:p w14:paraId="01C72C1E" w14:textId="77777777" w:rsidR="005825E0" w:rsidRPr="007A1A2A" w:rsidRDefault="005825E0" w:rsidP="005D6D3F">
            <w:pPr>
              <w:jc w:val="left"/>
              <w:rPr>
                <w:rFonts w:ascii="Century Gothic" w:hAnsi="Century Gothic"/>
                <w:sz w:val="20"/>
                <w:szCs w:val="20"/>
                <w:lang w:val="en-US"/>
              </w:rPr>
            </w:pPr>
          </w:p>
        </w:tc>
        <w:tc>
          <w:tcPr>
            <w:tcW w:w="1530" w:type="dxa"/>
          </w:tcPr>
          <w:p w14:paraId="50F4266E" w14:textId="77777777" w:rsidR="005825E0" w:rsidRPr="007A1A2A" w:rsidRDefault="005825E0" w:rsidP="005D6D3F">
            <w:pPr>
              <w:jc w:val="left"/>
              <w:rPr>
                <w:rFonts w:ascii="Century Gothic" w:hAnsi="Century Gothic"/>
                <w:sz w:val="20"/>
                <w:szCs w:val="20"/>
                <w:lang w:val="en-US"/>
              </w:rPr>
            </w:pPr>
          </w:p>
        </w:tc>
      </w:tr>
    </w:tbl>
    <w:p w14:paraId="7C4214D7" w14:textId="77777777" w:rsidR="00076852" w:rsidRPr="007A1A2A" w:rsidRDefault="00076852" w:rsidP="00076852">
      <w:pPr>
        <w:rPr>
          <w:rFonts w:ascii="Century Gothic" w:hAnsi="Century Gothic"/>
          <w:b/>
          <w:sz w:val="20"/>
          <w:szCs w:val="20"/>
          <w:lang w:val="en-US"/>
        </w:rPr>
      </w:pPr>
    </w:p>
    <w:p w14:paraId="0E266648" w14:textId="5993674A" w:rsidR="00DD70DE" w:rsidRDefault="00DD70DE" w:rsidP="00076852">
      <w:pPr>
        <w:rPr>
          <w:rFonts w:ascii="Century Gothic" w:hAnsi="Century Gothic"/>
          <w:b/>
          <w:sz w:val="20"/>
          <w:szCs w:val="20"/>
          <w:lang w:val="en-US"/>
        </w:rPr>
      </w:pPr>
    </w:p>
    <w:p w14:paraId="06EE7979" w14:textId="05B6C68A" w:rsidR="00CA10A2" w:rsidRDefault="00CA10A2" w:rsidP="00076852">
      <w:pPr>
        <w:rPr>
          <w:rFonts w:ascii="Century Gothic" w:hAnsi="Century Gothic"/>
          <w:b/>
          <w:sz w:val="20"/>
          <w:szCs w:val="20"/>
          <w:lang w:val="en-US"/>
        </w:rPr>
      </w:pPr>
    </w:p>
    <w:p w14:paraId="4FEB5CB8" w14:textId="1350EEB7" w:rsidR="00CA10A2" w:rsidRDefault="00CA10A2" w:rsidP="00076852">
      <w:pPr>
        <w:rPr>
          <w:rFonts w:ascii="Century Gothic" w:hAnsi="Century Gothic"/>
          <w:b/>
          <w:sz w:val="20"/>
          <w:szCs w:val="20"/>
          <w:lang w:val="en-US"/>
        </w:rPr>
      </w:pPr>
    </w:p>
    <w:p w14:paraId="22E29D3A" w14:textId="6AB67D21" w:rsidR="00CA10A2" w:rsidRDefault="00CA10A2" w:rsidP="00076852">
      <w:pPr>
        <w:rPr>
          <w:rFonts w:ascii="Century Gothic" w:hAnsi="Century Gothic"/>
          <w:b/>
          <w:sz w:val="20"/>
          <w:szCs w:val="20"/>
          <w:lang w:val="en-US"/>
        </w:rPr>
      </w:pPr>
    </w:p>
    <w:p w14:paraId="75EB4AA1" w14:textId="5E9AF50D" w:rsidR="00CA10A2" w:rsidRDefault="00CA10A2" w:rsidP="00076852">
      <w:pPr>
        <w:rPr>
          <w:rFonts w:ascii="Century Gothic" w:hAnsi="Century Gothic"/>
          <w:b/>
          <w:sz w:val="20"/>
          <w:szCs w:val="20"/>
          <w:lang w:val="en-US"/>
        </w:rPr>
      </w:pPr>
    </w:p>
    <w:p w14:paraId="79B7E995" w14:textId="1F88EE9E" w:rsidR="00CA10A2" w:rsidRDefault="00CA10A2" w:rsidP="00076852">
      <w:pPr>
        <w:rPr>
          <w:rFonts w:ascii="Century Gothic" w:hAnsi="Century Gothic"/>
          <w:b/>
          <w:sz w:val="20"/>
          <w:szCs w:val="20"/>
          <w:lang w:val="en-US"/>
        </w:rPr>
      </w:pPr>
    </w:p>
    <w:p w14:paraId="6336F60B" w14:textId="4E89EB3F" w:rsidR="00CA10A2" w:rsidRDefault="00CA10A2" w:rsidP="00076852">
      <w:pPr>
        <w:rPr>
          <w:rFonts w:ascii="Century Gothic" w:hAnsi="Century Gothic"/>
          <w:b/>
          <w:sz w:val="20"/>
          <w:szCs w:val="20"/>
          <w:lang w:val="en-US"/>
        </w:rPr>
      </w:pPr>
    </w:p>
    <w:p w14:paraId="1C12B544" w14:textId="14C0C254" w:rsidR="00CA10A2" w:rsidRDefault="00CA10A2" w:rsidP="00076852">
      <w:pPr>
        <w:rPr>
          <w:rFonts w:ascii="Century Gothic" w:hAnsi="Century Gothic"/>
          <w:b/>
          <w:sz w:val="20"/>
          <w:szCs w:val="20"/>
          <w:lang w:val="en-US"/>
        </w:rPr>
      </w:pPr>
    </w:p>
    <w:p w14:paraId="41EBD513" w14:textId="0F5A1B76" w:rsidR="00CA10A2" w:rsidRDefault="00CA10A2" w:rsidP="00076852">
      <w:pPr>
        <w:rPr>
          <w:rFonts w:ascii="Century Gothic" w:hAnsi="Century Gothic"/>
          <w:b/>
          <w:sz w:val="20"/>
          <w:szCs w:val="20"/>
          <w:lang w:val="en-US"/>
        </w:rPr>
      </w:pPr>
    </w:p>
    <w:p w14:paraId="0EDC4461" w14:textId="3337EDCB" w:rsidR="00CA10A2" w:rsidRDefault="00CA10A2" w:rsidP="00076852">
      <w:pPr>
        <w:rPr>
          <w:rFonts w:ascii="Century Gothic" w:hAnsi="Century Gothic"/>
          <w:b/>
          <w:sz w:val="20"/>
          <w:szCs w:val="20"/>
          <w:lang w:val="en-US"/>
        </w:rPr>
      </w:pPr>
    </w:p>
    <w:p w14:paraId="03AA5333" w14:textId="77777777" w:rsidR="00CA10A2" w:rsidRPr="007A1A2A" w:rsidRDefault="00CA10A2" w:rsidP="00076852">
      <w:pPr>
        <w:rPr>
          <w:rFonts w:ascii="Century Gothic" w:hAnsi="Century Gothic"/>
          <w:b/>
          <w:sz w:val="20"/>
          <w:szCs w:val="20"/>
          <w:lang w:val="en-US"/>
        </w:rPr>
      </w:pPr>
    </w:p>
    <w:p w14:paraId="722E9A77" w14:textId="77777777" w:rsidR="00DD70DE" w:rsidRPr="007A1A2A" w:rsidRDefault="00FC3926" w:rsidP="00DD70DE">
      <w:pPr>
        <w:rPr>
          <w:rFonts w:ascii="Century Gothic" w:hAnsi="Century Gothic"/>
          <w:b/>
          <w:sz w:val="20"/>
          <w:szCs w:val="20"/>
          <w:lang w:val="en-US"/>
        </w:rPr>
      </w:pPr>
      <w:r w:rsidRPr="007A1A2A">
        <w:rPr>
          <w:rFonts w:ascii="Century Gothic" w:hAnsi="Century Gothic"/>
          <w:b/>
          <w:sz w:val="20"/>
          <w:szCs w:val="20"/>
          <w:lang w:val="en-US"/>
        </w:rPr>
        <w:lastRenderedPageBreak/>
        <w:t>BRAND CONSIDERATION</w:t>
      </w:r>
    </w:p>
    <w:p w14:paraId="00E8BDEC" w14:textId="77777777" w:rsidR="00DD70DE" w:rsidRPr="007A1A2A" w:rsidRDefault="00DD70DE" w:rsidP="00DD70DE">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ASK BRANDS AWARE IN Q</w:t>
      </w:r>
      <w:r w:rsidR="00330DCC" w:rsidRPr="007A1A2A">
        <w:rPr>
          <w:rFonts w:ascii="Century Gothic" w:hAnsi="Century Gothic"/>
          <w:b/>
          <w:color w:val="000099"/>
          <w:sz w:val="20"/>
          <w:szCs w:val="20"/>
          <w:lang w:val="en-US"/>
        </w:rPr>
        <w:t>3</w:t>
      </w:r>
    </w:p>
    <w:p w14:paraId="7BCAAF6B" w14:textId="77777777" w:rsidR="00DD70DE" w:rsidRPr="007A1A2A" w:rsidRDefault="00DD70DE" w:rsidP="00DD70DE">
      <w:pPr>
        <w:jc w:val="left"/>
        <w:rPr>
          <w:rFonts w:ascii="Century Gothic" w:hAnsi="Century Gothic"/>
          <w:sz w:val="20"/>
          <w:szCs w:val="20"/>
          <w:lang w:val="en-US"/>
        </w:rPr>
      </w:pPr>
      <w:r w:rsidRPr="007A1A2A">
        <w:rPr>
          <w:rFonts w:ascii="Century Gothic" w:hAnsi="Century Gothic"/>
          <w:sz w:val="20"/>
          <w:szCs w:val="20"/>
          <w:lang w:val="en-US"/>
        </w:rPr>
        <w:t>Q</w:t>
      </w:r>
      <w:r w:rsidR="009746DF" w:rsidRPr="007A1A2A">
        <w:rPr>
          <w:rFonts w:ascii="Century Gothic" w:hAnsi="Century Gothic"/>
          <w:sz w:val="20"/>
          <w:szCs w:val="20"/>
          <w:lang w:val="en-US"/>
        </w:rPr>
        <w:t>6</w:t>
      </w:r>
      <w:r w:rsidRPr="007A1A2A">
        <w:rPr>
          <w:rFonts w:ascii="Century Gothic" w:hAnsi="Century Gothic"/>
          <w:sz w:val="20"/>
          <w:szCs w:val="20"/>
          <w:lang w:val="en-US"/>
        </w:rPr>
        <w:t xml:space="preserve">. </w:t>
      </w:r>
      <w:r w:rsidR="00DE4B2E" w:rsidRPr="007A1A2A">
        <w:rPr>
          <w:rFonts w:ascii="Century Gothic" w:hAnsi="Century Gothic"/>
          <w:sz w:val="20"/>
          <w:szCs w:val="20"/>
          <w:lang w:val="en-US"/>
        </w:rPr>
        <w:t xml:space="preserve"> For each of the following brands, please indicate how likely you are to consider buying or leasing one.</w:t>
      </w:r>
    </w:p>
    <w:p w14:paraId="29B88DEA" w14:textId="77777777" w:rsidR="00DD70DE" w:rsidRPr="007A1A2A" w:rsidRDefault="00DD70DE" w:rsidP="00DD70DE">
      <w:pPr>
        <w:rPr>
          <w:rFonts w:ascii="Century Gothic" w:hAnsi="Century Gothic"/>
          <w:b/>
          <w:color w:val="000099"/>
          <w:sz w:val="20"/>
          <w:szCs w:val="20"/>
          <w:lang w:val="en-US"/>
        </w:rPr>
      </w:pPr>
      <w:r w:rsidRPr="007A1A2A">
        <w:rPr>
          <w:rFonts w:ascii="Century Gothic" w:hAnsi="Century Gothic"/>
          <w:b/>
          <w:color w:val="000099"/>
          <w:sz w:val="20"/>
          <w:szCs w:val="20"/>
          <w:lang w:val="en-US"/>
        </w:rPr>
        <w:t>SC grid per row</w:t>
      </w:r>
    </w:p>
    <w:p w14:paraId="28291A8F" w14:textId="77777777" w:rsidR="00DD70DE" w:rsidRPr="007A1A2A" w:rsidRDefault="00DD70DE" w:rsidP="00DD70DE">
      <w:pPr>
        <w:rPr>
          <w:rFonts w:ascii="Century Gothic" w:hAnsi="Century Gothic"/>
          <w:sz w:val="20"/>
          <w:szCs w:val="20"/>
          <w:lang w:val="en-US"/>
        </w:rPr>
      </w:pPr>
      <w:r w:rsidRPr="007A1A2A">
        <w:rPr>
          <w:rFonts w:ascii="Century Gothic" w:hAnsi="Century Gothic"/>
          <w:b/>
          <w:color w:val="000099"/>
          <w:sz w:val="20"/>
          <w:szCs w:val="20"/>
          <w:lang w:val="en-US"/>
        </w:rPr>
        <w:t xml:space="preserve">RANDOMIZE </w:t>
      </w:r>
    </w:p>
    <w:p w14:paraId="4BEC9D8A" w14:textId="77777777" w:rsidR="00DD70DE" w:rsidRPr="007A1A2A" w:rsidRDefault="00DD70DE" w:rsidP="00DD70DE">
      <w:pPr>
        <w:rPr>
          <w:rFonts w:ascii="Century Gothic" w:hAnsi="Century Gothic"/>
          <w:sz w:val="20"/>
          <w:szCs w:val="20"/>
          <w:lang w:val="en-US"/>
        </w:rPr>
      </w:pPr>
    </w:p>
    <w:tbl>
      <w:tblPr>
        <w:tblStyle w:val="TableGrid"/>
        <w:tblW w:w="9360" w:type="dxa"/>
        <w:tblInd w:w="378" w:type="dxa"/>
        <w:tblLayout w:type="fixed"/>
        <w:tblLook w:val="04A0" w:firstRow="1" w:lastRow="0" w:firstColumn="1" w:lastColumn="0" w:noHBand="0" w:noVBand="1"/>
      </w:tblPr>
      <w:tblGrid>
        <w:gridCol w:w="2970"/>
        <w:gridCol w:w="1278"/>
        <w:gridCol w:w="1278"/>
        <w:gridCol w:w="1278"/>
        <w:gridCol w:w="1278"/>
        <w:gridCol w:w="1278"/>
      </w:tblGrid>
      <w:tr w:rsidR="00DD70DE" w:rsidRPr="007A1A2A" w14:paraId="6BBCBBB4" w14:textId="77777777" w:rsidTr="001313E2">
        <w:trPr>
          <w:trHeight w:val="651"/>
        </w:trPr>
        <w:tc>
          <w:tcPr>
            <w:tcW w:w="2970" w:type="dxa"/>
          </w:tcPr>
          <w:p w14:paraId="4F649CCF" w14:textId="77777777" w:rsidR="00DD70DE" w:rsidRPr="007A1A2A" w:rsidRDefault="00DD70DE" w:rsidP="001313E2">
            <w:pPr>
              <w:pStyle w:val="ListParagraph"/>
              <w:spacing w:line="240" w:lineRule="auto"/>
              <w:ind w:left="283"/>
              <w:rPr>
                <w:rFonts w:ascii="Century Gothic" w:hAnsi="Century Gothic"/>
                <w:sz w:val="20"/>
                <w:szCs w:val="20"/>
                <w:lang w:val="en-US"/>
              </w:rPr>
            </w:pPr>
          </w:p>
        </w:tc>
        <w:tc>
          <w:tcPr>
            <w:tcW w:w="1278" w:type="dxa"/>
            <w:vAlign w:val="center"/>
          </w:tcPr>
          <w:p w14:paraId="61E09DB2" w14:textId="77777777" w:rsidR="004A0CDF" w:rsidRPr="007A1A2A" w:rsidRDefault="00AE3075" w:rsidP="001313E2">
            <w:pPr>
              <w:jc w:val="center"/>
              <w:rPr>
                <w:rFonts w:ascii="Century Gothic" w:hAnsi="Century Gothic"/>
                <w:sz w:val="20"/>
                <w:szCs w:val="20"/>
                <w:lang w:val="en-US"/>
              </w:rPr>
            </w:pPr>
            <w:r w:rsidRPr="007A1A2A">
              <w:rPr>
                <w:rFonts w:ascii="Century Gothic" w:hAnsi="Century Gothic"/>
                <w:sz w:val="20"/>
                <w:szCs w:val="20"/>
                <w:lang w:val="en-US"/>
              </w:rPr>
              <w:t>Definitely</w:t>
            </w:r>
          </w:p>
          <w:p w14:paraId="010E901B"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5</w:t>
            </w:r>
          </w:p>
        </w:tc>
        <w:tc>
          <w:tcPr>
            <w:tcW w:w="1278" w:type="dxa"/>
            <w:vAlign w:val="center"/>
          </w:tcPr>
          <w:p w14:paraId="26BB1881" w14:textId="77777777" w:rsidR="004A0CDF" w:rsidRPr="007A1A2A" w:rsidRDefault="00A12350" w:rsidP="001313E2">
            <w:pPr>
              <w:jc w:val="center"/>
              <w:rPr>
                <w:rFonts w:ascii="Century Gothic" w:hAnsi="Century Gothic"/>
                <w:sz w:val="20"/>
                <w:szCs w:val="20"/>
                <w:lang w:val="en-US"/>
              </w:rPr>
            </w:pPr>
            <w:r w:rsidRPr="007A1A2A">
              <w:rPr>
                <w:rFonts w:ascii="Century Gothic" w:hAnsi="Century Gothic"/>
                <w:sz w:val="20"/>
                <w:szCs w:val="20"/>
                <w:lang w:val="en-US"/>
              </w:rPr>
              <w:t>Probably</w:t>
            </w:r>
          </w:p>
          <w:p w14:paraId="72A7C548"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4</w:t>
            </w:r>
          </w:p>
        </w:tc>
        <w:tc>
          <w:tcPr>
            <w:tcW w:w="1278" w:type="dxa"/>
            <w:vAlign w:val="center"/>
          </w:tcPr>
          <w:p w14:paraId="29485E3F" w14:textId="77777777" w:rsidR="00DE4B2E" w:rsidRPr="007A1A2A" w:rsidRDefault="00DE4B2E" w:rsidP="001313E2">
            <w:pPr>
              <w:jc w:val="center"/>
              <w:rPr>
                <w:rFonts w:ascii="Century Gothic" w:hAnsi="Century Gothic"/>
                <w:sz w:val="20"/>
                <w:szCs w:val="20"/>
                <w:lang w:val="en-US"/>
              </w:rPr>
            </w:pPr>
            <w:r w:rsidRPr="007A1A2A">
              <w:rPr>
                <w:rFonts w:ascii="Century Gothic" w:hAnsi="Century Gothic"/>
                <w:sz w:val="20"/>
                <w:szCs w:val="20"/>
                <w:lang w:val="en-US"/>
              </w:rPr>
              <w:t>May or may not</w:t>
            </w:r>
          </w:p>
          <w:p w14:paraId="58545527"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3</w:t>
            </w:r>
          </w:p>
        </w:tc>
        <w:tc>
          <w:tcPr>
            <w:tcW w:w="1278" w:type="dxa"/>
            <w:vAlign w:val="center"/>
          </w:tcPr>
          <w:p w14:paraId="365390D6" w14:textId="77777777" w:rsidR="00FC3926" w:rsidRPr="007A1A2A" w:rsidRDefault="00DE4B2E" w:rsidP="001313E2">
            <w:pPr>
              <w:jc w:val="center"/>
              <w:rPr>
                <w:rFonts w:ascii="Century Gothic" w:hAnsi="Century Gothic"/>
                <w:sz w:val="20"/>
                <w:szCs w:val="20"/>
                <w:lang w:val="en-US"/>
              </w:rPr>
            </w:pPr>
            <w:r w:rsidRPr="007A1A2A">
              <w:rPr>
                <w:rFonts w:ascii="Century Gothic" w:hAnsi="Century Gothic"/>
                <w:sz w:val="20"/>
                <w:szCs w:val="20"/>
                <w:lang w:val="en-US"/>
              </w:rPr>
              <w:t>Probably</w:t>
            </w:r>
            <w:r w:rsidR="00A12350" w:rsidRPr="007A1A2A">
              <w:rPr>
                <w:rFonts w:ascii="Century Gothic" w:hAnsi="Century Gothic"/>
                <w:sz w:val="20"/>
                <w:szCs w:val="20"/>
                <w:lang w:val="en-US"/>
              </w:rPr>
              <w:t xml:space="preserve"> not</w:t>
            </w:r>
          </w:p>
          <w:p w14:paraId="3EE82926"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2</w:t>
            </w:r>
          </w:p>
        </w:tc>
        <w:tc>
          <w:tcPr>
            <w:tcW w:w="1278" w:type="dxa"/>
            <w:vAlign w:val="center"/>
          </w:tcPr>
          <w:p w14:paraId="6B7F749D" w14:textId="77777777" w:rsidR="00FC3926" w:rsidRPr="007A1A2A" w:rsidRDefault="00DE4B2E" w:rsidP="001313E2">
            <w:pPr>
              <w:jc w:val="center"/>
              <w:rPr>
                <w:rFonts w:ascii="Century Gothic" w:hAnsi="Century Gothic"/>
                <w:sz w:val="20"/>
                <w:szCs w:val="20"/>
                <w:lang w:val="en-US"/>
              </w:rPr>
            </w:pPr>
            <w:proofErr w:type="gramStart"/>
            <w:r w:rsidRPr="007A1A2A">
              <w:rPr>
                <w:rFonts w:ascii="Century Gothic" w:hAnsi="Century Gothic"/>
                <w:sz w:val="20"/>
                <w:szCs w:val="20"/>
                <w:lang w:val="en-US"/>
              </w:rPr>
              <w:t>Definitely</w:t>
            </w:r>
            <w:r w:rsidR="00A12350" w:rsidRPr="007A1A2A">
              <w:rPr>
                <w:rFonts w:ascii="Century Gothic" w:hAnsi="Century Gothic"/>
                <w:sz w:val="20"/>
                <w:szCs w:val="20"/>
                <w:lang w:val="en-US"/>
              </w:rPr>
              <w:t xml:space="preserve"> not</w:t>
            </w:r>
            <w:proofErr w:type="gramEnd"/>
          </w:p>
          <w:p w14:paraId="13A994C3"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1</w:t>
            </w:r>
          </w:p>
        </w:tc>
      </w:tr>
      <w:tr w:rsidR="005825E0" w:rsidRPr="007A1A2A" w14:paraId="1CB53F11" w14:textId="77777777" w:rsidTr="001313E2">
        <w:trPr>
          <w:trHeight w:val="265"/>
        </w:trPr>
        <w:tc>
          <w:tcPr>
            <w:tcW w:w="2970" w:type="dxa"/>
          </w:tcPr>
          <w:p w14:paraId="4279D171" w14:textId="7F344B70" w:rsidR="005825E0" w:rsidRPr="007A1A2A" w:rsidRDefault="005825E0" w:rsidP="001313E2">
            <w:pPr>
              <w:ind w:left="-77"/>
              <w:jc w:val="left"/>
              <w:rPr>
                <w:rFonts w:ascii="Century Gothic" w:hAnsi="Century Gothic"/>
                <w:sz w:val="20"/>
                <w:szCs w:val="20"/>
                <w:lang w:val="en-US"/>
              </w:rPr>
            </w:pPr>
            <w:r w:rsidRPr="007A1A2A">
              <w:rPr>
                <w:rFonts w:ascii="Century Gothic" w:hAnsi="Century Gothic"/>
                <w:sz w:val="20"/>
                <w:szCs w:val="20"/>
                <w:lang w:val="en-US"/>
              </w:rPr>
              <w:t xml:space="preserve"> </w:t>
            </w:r>
            <w:proofErr w:type="spellStart"/>
            <w:r w:rsidR="006B4616">
              <w:rPr>
                <w:rFonts w:ascii="Century Gothic" w:hAnsi="Century Gothic"/>
                <w:sz w:val="20"/>
                <w:szCs w:val="20"/>
                <w:lang w:val="en-US"/>
              </w:rPr>
              <w:t>BrandX</w:t>
            </w:r>
            <w:proofErr w:type="spellEnd"/>
          </w:p>
        </w:tc>
        <w:tc>
          <w:tcPr>
            <w:tcW w:w="1278" w:type="dxa"/>
            <w:vAlign w:val="center"/>
          </w:tcPr>
          <w:p w14:paraId="5664A900"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6EB453BE"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16FD8BB3" w14:textId="77777777" w:rsidR="005825E0" w:rsidRPr="007A1A2A" w:rsidRDefault="005825E0" w:rsidP="001313E2">
            <w:pPr>
              <w:jc w:val="left"/>
              <w:rPr>
                <w:rFonts w:ascii="Century Gothic" w:hAnsi="Century Gothic"/>
                <w:sz w:val="20"/>
                <w:szCs w:val="20"/>
                <w:lang w:val="en-US"/>
              </w:rPr>
            </w:pPr>
          </w:p>
        </w:tc>
        <w:tc>
          <w:tcPr>
            <w:tcW w:w="1278" w:type="dxa"/>
          </w:tcPr>
          <w:p w14:paraId="17E50641" w14:textId="77777777" w:rsidR="005825E0" w:rsidRPr="007A1A2A" w:rsidRDefault="005825E0" w:rsidP="001313E2">
            <w:pPr>
              <w:jc w:val="left"/>
              <w:rPr>
                <w:rFonts w:ascii="Century Gothic" w:hAnsi="Century Gothic"/>
                <w:sz w:val="20"/>
                <w:szCs w:val="20"/>
                <w:lang w:val="en-US"/>
              </w:rPr>
            </w:pPr>
          </w:p>
        </w:tc>
        <w:tc>
          <w:tcPr>
            <w:tcW w:w="1278" w:type="dxa"/>
          </w:tcPr>
          <w:p w14:paraId="482DB63E" w14:textId="77777777" w:rsidR="005825E0" w:rsidRPr="007A1A2A" w:rsidRDefault="005825E0" w:rsidP="001313E2">
            <w:pPr>
              <w:jc w:val="left"/>
              <w:rPr>
                <w:rFonts w:ascii="Century Gothic" w:hAnsi="Century Gothic"/>
                <w:sz w:val="20"/>
                <w:szCs w:val="20"/>
                <w:lang w:val="en-US"/>
              </w:rPr>
            </w:pPr>
          </w:p>
        </w:tc>
      </w:tr>
      <w:tr w:rsidR="005825E0" w:rsidRPr="007A1A2A" w14:paraId="57B870C9" w14:textId="77777777" w:rsidTr="001313E2">
        <w:trPr>
          <w:trHeight w:val="265"/>
        </w:trPr>
        <w:tc>
          <w:tcPr>
            <w:tcW w:w="2970" w:type="dxa"/>
          </w:tcPr>
          <w:p w14:paraId="70414125"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Lincoln</w:t>
            </w:r>
          </w:p>
        </w:tc>
        <w:tc>
          <w:tcPr>
            <w:tcW w:w="1278" w:type="dxa"/>
            <w:vAlign w:val="center"/>
          </w:tcPr>
          <w:p w14:paraId="126D1DB5"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7F196691"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0C80C343" w14:textId="77777777" w:rsidR="005825E0" w:rsidRPr="007A1A2A" w:rsidRDefault="005825E0" w:rsidP="001313E2">
            <w:pPr>
              <w:jc w:val="left"/>
              <w:rPr>
                <w:rFonts w:ascii="Century Gothic" w:hAnsi="Century Gothic"/>
                <w:sz w:val="20"/>
                <w:szCs w:val="20"/>
                <w:lang w:val="en-US"/>
              </w:rPr>
            </w:pPr>
          </w:p>
        </w:tc>
        <w:tc>
          <w:tcPr>
            <w:tcW w:w="1278" w:type="dxa"/>
          </w:tcPr>
          <w:p w14:paraId="42CF9B1C" w14:textId="77777777" w:rsidR="005825E0" w:rsidRPr="007A1A2A" w:rsidRDefault="005825E0" w:rsidP="001313E2">
            <w:pPr>
              <w:jc w:val="left"/>
              <w:rPr>
                <w:rFonts w:ascii="Century Gothic" w:hAnsi="Century Gothic"/>
                <w:sz w:val="20"/>
                <w:szCs w:val="20"/>
                <w:lang w:val="en-US"/>
              </w:rPr>
            </w:pPr>
          </w:p>
        </w:tc>
        <w:tc>
          <w:tcPr>
            <w:tcW w:w="1278" w:type="dxa"/>
          </w:tcPr>
          <w:p w14:paraId="317E5CBC" w14:textId="77777777" w:rsidR="005825E0" w:rsidRPr="007A1A2A" w:rsidRDefault="005825E0" w:rsidP="001313E2">
            <w:pPr>
              <w:jc w:val="left"/>
              <w:rPr>
                <w:rFonts w:ascii="Century Gothic" w:hAnsi="Century Gothic"/>
                <w:sz w:val="20"/>
                <w:szCs w:val="20"/>
                <w:lang w:val="en-US"/>
              </w:rPr>
            </w:pPr>
          </w:p>
        </w:tc>
      </w:tr>
      <w:tr w:rsidR="005825E0" w:rsidRPr="007A1A2A" w14:paraId="6348CF11" w14:textId="77777777" w:rsidTr="001313E2">
        <w:trPr>
          <w:trHeight w:val="265"/>
        </w:trPr>
        <w:tc>
          <w:tcPr>
            <w:tcW w:w="2970" w:type="dxa"/>
          </w:tcPr>
          <w:p w14:paraId="59CBBCB7"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Lexus</w:t>
            </w:r>
          </w:p>
        </w:tc>
        <w:tc>
          <w:tcPr>
            <w:tcW w:w="1278" w:type="dxa"/>
            <w:vAlign w:val="center"/>
          </w:tcPr>
          <w:p w14:paraId="78138F52"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216E2AA3"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1A666DC8" w14:textId="77777777" w:rsidR="005825E0" w:rsidRPr="007A1A2A" w:rsidRDefault="005825E0" w:rsidP="001313E2">
            <w:pPr>
              <w:jc w:val="left"/>
              <w:rPr>
                <w:rFonts w:ascii="Century Gothic" w:hAnsi="Century Gothic"/>
                <w:sz w:val="20"/>
                <w:szCs w:val="20"/>
                <w:lang w:val="en-US"/>
              </w:rPr>
            </w:pPr>
          </w:p>
        </w:tc>
        <w:tc>
          <w:tcPr>
            <w:tcW w:w="1278" w:type="dxa"/>
          </w:tcPr>
          <w:p w14:paraId="668E5ED5" w14:textId="77777777" w:rsidR="005825E0" w:rsidRPr="007A1A2A" w:rsidRDefault="005825E0" w:rsidP="001313E2">
            <w:pPr>
              <w:jc w:val="left"/>
              <w:rPr>
                <w:rFonts w:ascii="Century Gothic" w:hAnsi="Century Gothic"/>
                <w:sz w:val="20"/>
                <w:szCs w:val="20"/>
                <w:lang w:val="en-US"/>
              </w:rPr>
            </w:pPr>
          </w:p>
        </w:tc>
        <w:tc>
          <w:tcPr>
            <w:tcW w:w="1278" w:type="dxa"/>
          </w:tcPr>
          <w:p w14:paraId="7ED8EEA9" w14:textId="77777777" w:rsidR="005825E0" w:rsidRPr="007A1A2A" w:rsidRDefault="005825E0" w:rsidP="001313E2">
            <w:pPr>
              <w:jc w:val="left"/>
              <w:rPr>
                <w:rFonts w:ascii="Century Gothic" w:hAnsi="Century Gothic"/>
                <w:sz w:val="20"/>
                <w:szCs w:val="20"/>
                <w:lang w:val="en-US"/>
              </w:rPr>
            </w:pPr>
          </w:p>
        </w:tc>
      </w:tr>
      <w:tr w:rsidR="005825E0" w:rsidRPr="007A1A2A" w14:paraId="3758EC15" w14:textId="77777777" w:rsidTr="001313E2">
        <w:trPr>
          <w:trHeight w:val="265"/>
        </w:trPr>
        <w:tc>
          <w:tcPr>
            <w:tcW w:w="2970" w:type="dxa"/>
          </w:tcPr>
          <w:p w14:paraId="7B3C9ACF"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Acura</w:t>
            </w:r>
          </w:p>
        </w:tc>
        <w:tc>
          <w:tcPr>
            <w:tcW w:w="1278" w:type="dxa"/>
            <w:vAlign w:val="center"/>
          </w:tcPr>
          <w:p w14:paraId="5F0BFD05"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69F6928A"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33609D49" w14:textId="77777777" w:rsidR="005825E0" w:rsidRPr="007A1A2A" w:rsidRDefault="005825E0" w:rsidP="001313E2">
            <w:pPr>
              <w:jc w:val="left"/>
              <w:rPr>
                <w:rFonts w:ascii="Century Gothic" w:hAnsi="Century Gothic"/>
                <w:sz w:val="20"/>
                <w:szCs w:val="20"/>
                <w:lang w:val="en-US"/>
              </w:rPr>
            </w:pPr>
          </w:p>
        </w:tc>
        <w:tc>
          <w:tcPr>
            <w:tcW w:w="1278" w:type="dxa"/>
          </w:tcPr>
          <w:p w14:paraId="1C7EDB9A" w14:textId="77777777" w:rsidR="005825E0" w:rsidRPr="007A1A2A" w:rsidRDefault="005825E0" w:rsidP="001313E2">
            <w:pPr>
              <w:jc w:val="left"/>
              <w:rPr>
                <w:rFonts w:ascii="Century Gothic" w:hAnsi="Century Gothic"/>
                <w:sz w:val="20"/>
                <w:szCs w:val="20"/>
                <w:lang w:val="en-US"/>
              </w:rPr>
            </w:pPr>
          </w:p>
        </w:tc>
        <w:tc>
          <w:tcPr>
            <w:tcW w:w="1278" w:type="dxa"/>
          </w:tcPr>
          <w:p w14:paraId="49BB73DE" w14:textId="77777777" w:rsidR="005825E0" w:rsidRPr="007A1A2A" w:rsidRDefault="005825E0" w:rsidP="001313E2">
            <w:pPr>
              <w:jc w:val="left"/>
              <w:rPr>
                <w:rFonts w:ascii="Century Gothic" w:hAnsi="Century Gothic"/>
                <w:sz w:val="20"/>
                <w:szCs w:val="20"/>
                <w:lang w:val="en-US"/>
              </w:rPr>
            </w:pPr>
          </w:p>
        </w:tc>
      </w:tr>
      <w:tr w:rsidR="005825E0" w:rsidRPr="007A1A2A" w14:paraId="676243CB" w14:textId="77777777" w:rsidTr="001313E2">
        <w:trPr>
          <w:trHeight w:val="265"/>
        </w:trPr>
        <w:tc>
          <w:tcPr>
            <w:tcW w:w="2970" w:type="dxa"/>
          </w:tcPr>
          <w:p w14:paraId="6965B2B3" w14:textId="77777777" w:rsidR="005825E0" w:rsidRPr="007A1A2A" w:rsidRDefault="005825E0" w:rsidP="001313E2">
            <w:pPr>
              <w:jc w:val="left"/>
              <w:rPr>
                <w:rFonts w:ascii="Century Gothic" w:hAnsi="Century Gothic"/>
                <w:sz w:val="20"/>
                <w:szCs w:val="20"/>
                <w:lang w:val="en-US"/>
              </w:rPr>
            </w:pPr>
            <w:r w:rsidRPr="007A1A2A">
              <w:rPr>
                <w:rFonts w:ascii="Century Gothic" w:hAnsi="Century Gothic"/>
                <w:sz w:val="20"/>
                <w:szCs w:val="20"/>
                <w:lang w:val="en-US"/>
              </w:rPr>
              <w:t>Infiniti</w:t>
            </w:r>
          </w:p>
        </w:tc>
        <w:tc>
          <w:tcPr>
            <w:tcW w:w="1278" w:type="dxa"/>
            <w:vAlign w:val="center"/>
          </w:tcPr>
          <w:p w14:paraId="7D856B65"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0275F0E4" w14:textId="77777777" w:rsidR="005825E0" w:rsidRPr="007A1A2A" w:rsidRDefault="005825E0" w:rsidP="001313E2">
            <w:pPr>
              <w:jc w:val="left"/>
              <w:rPr>
                <w:rFonts w:ascii="Century Gothic" w:hAnsi="Century Gothic"/>
                <w:sz w:val="20"/>
                <w:szCs w:val="20"/>
                <w:lang w:val="en-US"/>
              </w:rPr>
            </w:pPr>
          </w:p>
        </w:tc>
        <w:tc>
          <w:tcPr>
            <w:tcW w:w="1278" w:type="dxa"/>
            <w:vAlign w:val="center"/>
          </w:tcPr>
          <w:p w14:paraId="01A6FD39" w14:textId="77777777" w:rsidR="005825E0" w:rsidRPr="007A1A2A" w:rsidRDefault="005825E0" w:rsidP="001313E2">
            <w:pPr>
              <w:jc w:val="left"/>
              <w:rPr>
                <w:rFonts w:ascii="Century Gothic" w:hAnsi="Century Gothic"/>
                <w:sz w:val="20"/>
                <w:szCs w:val="20"/>
                <w:lang w:val="en-US"/>
              </w:rPr>
            </w:pPr>
          </w:p>
        </w:tc>
        <w:tc>
          <w:tcPr>
            <w:tcW w:w="1278" w:type="dxa"/>
          </w:tcPr>
          <w:p w14:paraId="7E4D357E" w14:textId="77777777" w:rsidR="005825E0" w:rsidRPr="007A1A2A" w:rsidRDefault="005825E0" w:rsidP="001313E2">
            <w:pPr>
              <w:jc w:val="left"/>
              <w:rPr>
                <w:rFonts w:ascii="Century Gothic" w:hAnsi="Century Gothic"/>
                <w:sz w:val="20"/>
                <w:szCs w:val="20"/>
                <w:lang w:val="en-US"/>
              </w:rPr>
            </w:pPr>
          </w:p>
        </w:tc>
        <w:tc>
          <w:tcPr>
            <w:tcW w:w="1278" w:type="dxa"/>
          </w:tcPr>
          <w:p w14:paraId="730A260A" w14:textId="77777777" w:rsidR="005825E0" w:rsidRPr="007A1A2A" w:rsidRDefault="005825E0" w:rsidP="001313E2">
            <w:pPr>
              <w:jc w:val="left"/>
              <w:rPr>
                <w:rFonts w:ascii="Century Gothic" w:hAnsi="Century Gothic"/>
                <w:sz w:val="20"/>
                <w:szCs w:val="20"/>
                <w:lang w:val="en-US"/>
              </w:rPr>
            </w:pPr>
          </w:p>
        </w:tc>
      </w:tr>
    </w:tbl>
    <w:p w14:paraId="3FCFADD2" w14:textId="77777777" w:rsidR="00DD70DE" w:rsidRPr="007A1A2A" w:rsidRDefault="00DD70DE" w:rsidP="00076852">
      <w:pPr>
        <w:rPr>
          <w:rFonts w:ascii="Century Gothic" w:hAnsi="Century Gothic"/>
          <w:b/>
          <w:sz w:val="20"/>
          <w:szCs w:val="20"/>
          <w:lang w:val="en-US"/>
        </w:rPr>
      </w:pPr>
    </w:p>
    <w:p w14:paraId="1D4C1A6C" w14:textId="77777777" w:rsidR="00ED6CA5" w:rsidRPr="007A1A2A" w:rsidRDefault="00ED6CA5" w:rsidP="00076852">
      <w:pPr>
        <w:jc w:val="left"/>
        <w:rPr>
          <w:rFonts w:ascii="Century Gothic" w:hAnsi="Century Gothic"/>
          <w:b/>
          <w:sz w:val="20"/>
          <w:szCs w:val="20"/>
          <w:lang w:val="en-US"/>
        </w:rPr>
      </w:pPr>
    </w:p>
    <w:p w14:paraId="0B9E5F81" w14:textId="77777777" w:rsidR="00ED6CA5" w:rsidRPr="007A1A2A" w:rsidRDefault="00ED6CA5" w:rsidP="00076852">
      <w:pPr>
        <w:jc w:val="left"/>
        <w:rPr>
          <w:rFonts w:ascii="Century Gothic" w:hAnsi="Century Gothic"/>
          <w:b/>
          <w:sz w:val="20"/>
          <w:szCs w:val="20"/>
          <w:lang w:val="en-US"/>
        </w:rPr>
      </w:pPr>
    </w:p>
    <w:p w14:paraId="55C2892A" w14:textId="0488AF45" w:rsidR="00076852" w:rsidRPr="007A1A2A" w:rsidRDefault="00076852" w:rsidP="00076852">
      <w:pPr>
        <w:jc w:val="left"/>
        <w:rPr>
          <w:rFonts w:ascii="Century Gothic" w:hAnsi="Century Gothic"/>
          <w:b/>
          <w:sz w:val="20"/>
          <w:szCs w:val="20"/>
          <w:lang w:val="en-US"/>
        </w:rPr>
      </w:pPr>
      <w:r w:rsidRPr="007A1A2A">
        <w:rPr>
          <w:rFonts w:ascii="Century Gothic" w:hAnsi="Century Gothic"/>
          <w:b/>
          <w:sz w:val="20"/>
          <w:szCs w:val="20"/>
          <w:lang w:val="en-US"/>
        </w:rPr>
        <w:t>RECOMMENDATION</w:t>
      </w:r>
    </w:p>
    <w:p w14:paraId="2314FE08" w14:textId="77777777" w:rsidR="00076852" w:rsidRPr="007A1A2A" w:rsidRDefault="00076852" w:rsidP="0007685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ASK BRANDS AWARE IN Q</w:t>
      </w:r>
      <w:r w:rsidR="00330DCC" w:rsidRPr="007A1A2A">
        <w:rPr>
          <w:rFonts w:ascii="Century Gothic" w:hAnsi="Century Gothic"/>
          <w:b/>
          <w:color w:val="000099"/>
          <w:sz w:val="20"/>
          <w:szCs w:val="20"/>
          <w:lang w:val="en-US"/>
        </w:rPr>
        <w:t>3</w:t>
      </w:r>
    </w:p>
    <w:p w14:paraId="7762305A" w14:textId="77777777" w:rsidR="00076852" w:rsidRPr="007A1A2A" w:rsidRDefault="00076852" w:rsidP="00076852">
      <w:pPr>
        <w:jc w:val="left"/>
        <w:rPr>
          <w:rFonts w:ascii="Century Gothic" w:hAnsi="Century Gothic"/>
          <w:sz w:val="20"/>
          <w:szCs w:val="20"/>
          <w:lang w:val="en-US"/>
        </w:rPr>
      </w:pPr>
      <w:r w:rsidRPr="007A1A2A">
        <w:rPr>
          <w:rFonts w:ascii="Century Gothic" w:hAnsi="Century Gothic"/>
          <w:sz w:val="20"/>
          <w:szCs w:val="20"/>
          <w:lang w:val="en-US"/>
        </w:rPr>
        <w:t>Q</w:t>
      </w:r>
      <w:r w:rsidR="00B403F2" w:rsidRPr="007A1A2A">
        <w:rPr>
          <w:rFonts w:ascii="Century Gothic" w:hAnsi="Century Gothic"/>
          <w:sz w:val="20"/>
          <w:szCs w:val="20"/>
          <w:lang w:val="en-US"/>
        </w:rPr>
        <w:t>7</w:t>
      </w:r>
      <w:r w:rsidRPr="007A1A2A">
        <w:rPr>
          <w:rFonts w:ascii="Century Gothic" w:hAnsi="Century Gothic"/>
          <w:sz w:val="20"/>
          <w:szCs w:val="20"/>
          <w:lang w:val="en-US"/>
        </w:rPr>
        <w:t xml:space="preserve">. How likely are you to recommend each of the following </w:t>
      </w:r>
      <w:r w:rsidR="00C83478" w:rsidRPr="007A1A2A">
        <w:rPr>
          <w:rFonts w:ascii="Century Gothic" w:hAnsi="Century Gothic"/>
          <w:sz w:val="20"/>
          <w:szCs w:val="20"/>
          <w:lang w:val="en-US"/>
        </w:rPr>
        <w:t>brands</w:t>
      </w:r>
      <w:r w:rsidRPr="007A1A2A">
        <w:rPr>
          <w:rFonts w:ascii="Century Gothic" w:hAnsi="Century Gothic"/>
          <w:sz w:val="20"/>
          <w:szCs w:val="20"/>
          <w:lang w:val="en-US"/>
        </w:rPr>
        <w:t xml:space="preserve"> to a friend</w:t>
      </w:r>
      <w:r w:rsidR="00C83478" w:rsidRPr="007A1A2A">
        <w:rPr>
          <w:rFonts w:ascii="Century Gothic" w:hAnsi="Century Gothic"/>
          <w:sz w:val="20"/>
          <w:szCs w:val="20"/>
          <w:lang w:val="en-US"/>
        </w:rPr>
        <w:t xml:space="preserve">, family member, </w:t>
      </w:r>
      <w:r w:rsidR="00B04898" w:rsidRPr="007A1A2A">
        <w:rPr>
          <w:rFonts w:ascii="Century Gothic" w:hAnsi="Century Gothic"/>
          <w:sz w:val="20"/>
          <w:szCs w:val="20"/>
          <w:lang w:val="en-US"/>
        </w:rPr>
        <w:t>or</w:t>
      </w:r>
      <w:r w:rsidRPr="007A1A2A">
        <w:rPr>
          <w:rFonts w:ascii="Century Gothic" w:hAnsi="Century Gothic"/>
          <w:sz w:val="20"/>
          <w:szCs w:val="20"/>
          <w:lang w:val="en-US"/>
        </w:rPr>
        <w:t xml:space="preserve"> a colleague?</w:t>
      </w:r>
    </w:p>
    <w:p w14:paraId="0CE5D66C" w14:textId="77777777" w:rsidR="00076852" w:rsidRPr="007A1A2A" w:rsidRDefault="00076852" w:rsidP="00076852">
      <w:pPr>
        <w:tabs>
          <w:tab w:val="right" w:pos="9026"/>
        </w:tabs>
        <w:rPr>
          <w:rFonts w:ascii="Century Gothic" w:hAnsi="Century Gothic"/>
          <w:b/>
          <w:color w:val="000099"/>
          <w:sz w:val="20"/>
          <w:szCs w:val="20"/>
          <w:lang w:val="en-US"/>
        </w:rPr>
      </w:pPr>
      <w:r w:rsidRPr="007A1A2A">
        <w:rPr>
          <w:rFonts w:ascii="Century Gothic" w:hAnsi="Century Gothic"/>
          <w:b/>
          <w:color w:val="000099"/>
          <w:sz w:val="20"/>
          <w:szCs w:val="20"/>
          <w:lang w:val="en-US"/>
        </w:rPr>
        <w:t>SC grid per row</w:t>
      </w:r>
      <w:r w:rsidRPr="007A1A2A">
        <w:rPr>
          <w:rFonts w:ascii="Century Gothic" w:hAnsi="Century Gothic"/>
          <w:b/>
          <w:color w:val="000099"/>
          <w:sz w:val="20"/>
          <w:szCs w:val="20"/>
          <w:lang w:val="en-US"/>
        </w:rPr>
        <w:tab/>
      </w:r>
    </w:p>
    <w:p w14:paraId="685FAC19" w14:textId="77777777" w:rsidR="00076852" w:rsidRPr="007A1A2A" w:rsidRDefault="00076852" w:rsidP="00076852">
      <w:pPr>
        <w:rPr>
          <w:rFonts w:ascii="Century Gothic" w:hAnsi="Century Gothic"/>
          <w:sz w:val="20"/>
          <w:szCs w:val="20"/>
          <w:lang w:val="en-US"/>
        </w:rPr>
      </w:pPr>
      <w:r w:rsidRPr="007A1A2A">
        <w:rPr>
          <w:rFonts w:ascii="Century Gothic" w:hAnsi="Century Gothic"/>
          <w:b/>
          <w:color w:val="000099"/>
          <w:sz w:val="20"/>
          <w:szCs w:val="20"/>
          <w:lang w:val="en-US"/>
        </w:rPr>
        <w:t xml:space="preserve">RANDOMIZE </w:t>
      </w:r>
    </w:p>
    <w:p w14:paraId="395A2422" w14:textId="77777777" w:rsidR="00076852" w:rsidRPr="007A1A2A" w:rsidRDefault="00076852" w:rsidP="00076852">
      <w:pPr>
        <w:jc w:val="left"/>
        <w:rPr>
          <w:rFonts w:ascii="Century Gothic" w:hAnsi="Century Gothic"/>
          <w:b/>
          <w:sz w:val="20"/>
          <w:szCs w:val="20"/>
          <w:lang w:val="en-US"/>
        </w:rPr>
      </w:pPr>
    </w:p>
    <w:tbl>
      <w:tblPr>
        <w:tblStyle w:val="TableGrid"/>
        <w:tblW w:w="9540" w:type="dxa"/>
        <w:tblInd w:w="198" w:type="dxa"/>
        <w:tblLayout w:type="fixed"/>
        <w:tblLook w:val="04A0" w:firstRow="1" w:lastRow="0" w:firstColumn="1" w:lastColumn="0" w:noHBand="0" w:noVBand="1"/>
      </w:tblPr>
      <w:tblGrid>
        <w:gridCol w:w="3150"/>
        <w:gridCol w:w="1260"/>
        <w:gridCol w:w="1350"/>
        <w:gridCol w:w="1260"/>
        <w:gridCol w:w="1260"/>
        <w:gridCol w:w="1260"/>
      </w:tblGrid>
      <w:tr w:rsidR="004A0CDF" w:rsidRPr="007A1A2A" w14:paraId="16955D9A" w14:textId="77777777" w:rsidTr="00E40B57">
        <w:trPr>
          <w:trHeight w:val="683"/>
        </w:trPr>
        <w:tc>
          <w:tcPr>
            <w:tcW w:w="3150" w:type="dxa"/>
          </w:tcPr>
          <w:p w14:paraId="5228F927" w14:textId="77777777" w:rsidR="004A0CDF" w:rsidRPr="007A1A2A" w:rsidRDefault="004A0CDF" w:rsidP="005D6D3F">
            <w:pPr>
              <w:pStyle w:val="ListParagraph"/>
              <w:spacing w:line="240" w:lineRule="auto"/>
              <w:ind w:left="283"/>
              <w:rPr>
                <w:rFonts w:ascii="Century Gothic" w:hAnsi="Century Gothic"/>
                <w:sz w:val="20"/>
                <w:szCs w:val="20"/>
                <w:lang w:val="en-US"/>
              </w:rPr>
            </w:pPr>
          </w:p>
        </w:tc>
        <w:tc>
          <w:tcPr>
            <w:tcW w:w="1260" w:type="dxa"/>
            <w:vAlign w:val="center"/>
          </w:tcPr>
          <w:p w14:paraId="08EB2DFB" w14:textId="77777777" w:rsidR="00E40B57" w:rsidRPr="007A1A2A" w:rsidRDefault="00A12350" w:rsidP="005D6D3F">
            <w:pPr>
              <w:jc w:val="center"/>
              <w:rPr>
                <w:rFonts w:ascii="Century Gothic" w:hAnsi="Century Gothic"/>
                <w:sz w:val="20"/>
                <w:szCs w:val="20"/>
                <w:lang w:val="en-US"/>
              </w:rPr>
            </w:pPr>
            <w:r w:rsidRPr="007A1A2A">
              <w:rPr>
                <w:rFonts w:ascii="Century Gothic" w:hAnsi="Century Gothic"/>
                <w:sz w:val="20"/>
                <w:szCs w:val="20"/>
                <w:lang w:val="en-US"/>
              </w:rPr>
              <w:t>Definitely</w:t>
            </w:r>
          </w:p>
          <w:p w14:paraId="414F9D5F" w14:textId="77777777" w:rsidR="004A0CDF" w:rsidRPr="007A1A2A" w:rsidRDefault="004A0CDF" w:rsidP="005D6D3F">
            <w:pPr>
              <w:jc w:val="center"/>
              <w:rPr>
                <w:rFonts w:ascii="Century Gothic" w:hAnsi="Century Gothic"/>
                <w:sz w:val="20"/>
                <w:szCs w:val="20"/>
                <w:lang w:val="en-US"/>
              </w:rPr>
            </w:pPr>
            <w:r w:rsidRPr="007A1A2A">
              <w:rPr>
                <w:rFonts w:ascii="Century Gothic" w:hAnsi="Century Gothic"/>
                <w:sz w:val="20"/>
                <w:szCs w:val="20"/>
                <w:lang w:val="en-US"/>
              </w:rPr>
              <w:t>5</w:t>
            </w:r>
          </w:p>
        </w:tc>
        <w:tc>
          <w:tcPr>
            <w:tcW w:w="1350" w:type="dxa"/>
            <w:vAlign w:val="center"/>
          </w:tcPr>
          <w:p w14:paraId="26551F47" w14:textId="77777777" w:rsidR="004A0CDF" w:rsidRPr="007A1A2A" w:rsidRDefault="00A12350" w:rsidP="005D6D3F">
            <w:pPr>
              <w:jc w:val="center"/>
              <w:rPr>
                <w:rFonts w:ascii="Century Gothic" w:hAnsi="Century Gothic"/>
                <w:sz w:val="20"/>
                <w:szCs w:val="20"/>
                <w:lang w:val="en-US"/>
              </w:rPr>
            </w:pPr>
            <w:r w:rsidRPr="007A1A2A">
              <w:rPr>
                <w:rFonts w:ascii="Century Gothic" w:hAnsi="Century Gothic"/>
                <w:sz w:val="20"/>
                <w:szCs w:val="20"/>
                <w:lang w:val="en-US"/>
              </w:rPr>
              <w:t>Probably</w:t>
            </w:r>
          </w:p>
          <w:p w14:paraId="2A9DB180" w14:textId="77777777" w:rsidR="004A0CDF" w:rsidRPr="007A1A2A" w:rsidRDefault="004A0CDF" w:rsidP="005D6D3F">
            <w:pPr>
              <w:jc w:val="center"/>
              <w:rPr>
                <w:rFonts w:ascii="Century Gothic" w:hAnsi="Century Gothic"/>
                <w:sz w:val="20"/>
                <w:szCs w:val="20"/>
                <w:lang w:val="en-US"/>
              </w:rPr>
            </w:pPr>
            <w:r w:rsidRPr="007A1A2A">
              <w:rPr>
                <w:rFonts w:ascii="Century Gothic" w:hAnsi="Century Gothic"/>
                <w:sz w:val="20"/>
                <w:szCs w:val="20"/>
                <w:lang w:val="en-US"/>
              </w:rPr>
              <w:t>4</w:t>
            </w:r>
          </w:p>
        </w:tc>
        <w:tc>
          <w:tcPr>
            <w:tcW w:w="1260" w:type="dxa"/>
            <w:vAlign w:val="center"/>
          </w:tcPr>
          <w:p w14:paraId="7EAF32A5" w14:textId="77777777" w:rsidR="00DE4B2E" w:rsidRPr="007A1A2A" w:rsidRDefault="00DE4B2E" w:rsidP="005D6D3F">
            <w:pPr>
              <w:jc w:val="center"/>
              <w:rPr>
                <w:rFonts w:ascii="Century Gothic" w:hAnsi="Century Gothic"/>
                <w:sz w:val="20"/>
                <w:szCs w:val="20"/>
                <w:lang w:val="en-US"/>
              </w:rPr>
            </w:pPr>
            <w:r w:rsidRPr="007A1A2A">
              <w:rPr>
                <w:rFonts w:ascii="Century Gothic" w:hAnsi="Century Gothic"/>
                <w:sz w:val="20"/>
                <w:szCs w:val="20"/>
                <w:lang w:val="en-US"/>
              </w:rPr>
              <w:t>May or may not</w:t>
            </w:r>
          </w:p>
          <w:p w14:paraId="2236D828" w14:textId="77777777" w:rsidR="004A0CDF" w:rsidRPr="007A1A2A" w:rsidRDefault="004A0CDF" w:rsidP="005D6D3F">
            <w:pPr>
              <w:jc w:val="center"/>
              <w:rPr>
                <w:rFonts w:ascii="Century Gothic" w:hAnsi="Century Gothic"/>
                <w:sz w:val="20"/>
                <w:szCs w:val="20"/>
                <w:lang w:val="en-US"/>
              </w:rPr>
            </w:pPr>
            <w:r w:rsidRPr="007A1A2A">
              <w:rPr>
                <w:rFonts w:ascii="Century Gothic" w:hAnsi="Century Gothic"/>
                <w:sz w:val="20"/>
                <w:szCs w:val="20"/>
                <w:lang w:val="en-US"/>
              </w:rPr>
              <w:t>3</w:t>
            </w:r>
          </w:p>
        </w:tc>
        <w:tc>
          <w:tcPr>
            <w:tcW w:w="1260" w:type="dxa"/>
            <w:vAlign w:val="center"/>
          </w:tcPr>
          <w:p w14:paraId="2D0F45E2" w14:textId="77777777" w:rsidR="004A0CDF" w:rsidRPr="007A1A2A" w:rsidRDefault="00DE4B2E" w:rsidP="005D6D3F">
            <w:pPr>
              <w:jc w:val="center"/>
              <w:rPr>
                <w:rFonts w:ascii="Century Gothic" w:hAnsi="Century Gothic"/>
                <w:sz w:val="20"/>
                <w:szCs w:val="20"/>
                <w:lang w:val="en-US"/>
              </w:rPr>
            </w:pPr>
            <w:r w:rsidRPr="007A1A2A">
              <w:rPr>
                <w:rFonts w:ascii="Century Gothic" w:hAnsi="Century Gothic"/>
                <w:sz w:val="20"/>
                <w:szCs w:val="20"/>
                <w:lang w:val="en-US"/>
              </w:rPr>
              <w:t>Probably</w:t>
            </w:r>
            <w:r w:rsidR="00A12350" w:rsidRPr="007A1A2A">
              <w:rPr>
                <w:rFonts w:ascii="Century Gothic" w:hAnsi="Century Gothic"/>
                <w:sz w:val="20"/>
                <w:szCs w:val="20"/>
                <w:lang w:val="en-US"/>
              </w:rPr>
              <w:t xml:space="preserve"> not</w:t>
            </w:r>
          </w:p>
          <w:p w14:paraId="3DF8B04A" w14:textId="77777777" w:rsidR="004A0CDF" w:rsidRPr="007A1A2A" w:rsidRDefault="004A0CDF" w:rsidP="005D6D3F">
            <w:pPr>
              <w:jc w:val="center"/>
              <w:rPr>
                <w:rFonts w:ascii="Century Gothic" w:hAnsi="Century Gothic"/>
                <w:sz w:val="20"/>
                <w:szCs w:val="20"/>
                <w:lang w:val="en-US"/>
              </w:rPr>
            </w:pPr>
            <w:r w:rsidRPr="007A1A2A">
              <w:rPr>
                <w:rFonts w:ascii="Century Gothic" w:hAnsi="Century Gothic"/>
                <w:sz w:val="20"/>
                <w:szCs w:val="20"/>
                <w:lang w:val="en-US"/>
              </w:rPr>
              <w:t>2</w:t>
            </w:r>
          </w:p>
        </w:tc>
        <w:tc>
          <w:tcPr>
            <w:tcW w:w="1260" w:type="dxa"/>
            <w:vAlign w:val="center"/>
          </w:tcPr>
          <w:p w14:paraId="088FE1C6" w14:textId="77777777" w:rsidR="00677C3F" w:rsidRPr="007A1A2A" w:rsidRDefault="00DE4B2E" w:rsidP="005D6D3F">
            <w:pPr>
              <w:jc w:val="center"/>
              <w:rPr>
                <w:rFonts w:ascii="Century Gothic" w:hAnsi="Century Gothic"/>
                <w:sz w:val="20"/>
                <w:szCs w:val="20"/>
                <w:lang w:val="en-US"/>
              </w:rPr>
            </w:pPr>
            <w:proofErr w:type="gramStart"/>
            <w:r w:rsidRPr="007A1A2A">
              <w:rPr>
                <w:rFonts w:ascii="Century Gothic" w:hAnsi="Century Gothic"/>
                <w:sz w:val="20"/>
                <w:szCs w:val="20"/>
                <w:lang w:val="en-US"/>
              </w:rPr>
              <w:t>Definitely</w:t>
            </w:r>
            <w:r w:rsidR="00A12350" w:rsidRPr="007A1A2A">
              <w:rPr>
                <w:rFonts w:ascii="Century Gothic" w:hAnsi="Century Gothic"/>
                <w:sz w:val="20"/>
                <w:szCs w:val="20"/>
                <w:lang w:val="en-US"/>
              </w:rPr>
              <w:t xml:space="preserve"> not</w:t>
            </w:r>
            <w:proofErr w:type="gramEnd"/>
          </w:p>
          <w:p w14:paraId="12D52912" w14:textId="77777777" w:rsidR="004A0CDF" w:rsidRPr="007A1A2A" w:rsidRDefault="00677C3F" w:rsidP="005D6D3F">
            <w:pPr>
              <w:jc w:val="center"/>
              <w:rPr>
                <w:rFonts w:ascii="Century Gothic" w:hAnsi="Century Gothic"/>
                <w:sz w:val="20"/>
                <w:szCs w:val="20"/>
                <w:lang w:val="en-US"/>
              </w:rPr>
            </w:pPr>
            <w:r w:rsidRPr="007A1A2A">
              <w:rPr>
                <w:rFonts w:ascii="Century Gothic" w:hAnsi="Century Gothic"/>
                <w:sz w:val="20"/>
                <w:szCs w:val="20"/>
                <w:lang w:val="en-US"/>
              </w:rPr>
              <w:t>1</w:t>
            </w:r>
          </w:p>
        </w:tc>
      </w:tr>
      <w:tr w:rsidR="00C37A66" w:rsidRPr="007A1A2A" w14:paraId="2A25ED2F" w14:textId="77777777" w:rsidTr="004A0CDF">
        <w:trPr>
          <w:trHeight w:val="263"/>
        </w:trPr>
        <w:tc>
          <w:tcPr>
            <w:tcW w:w="3150" w:type="dxa"/>
          </w:tcPr>
          <w:p w14:paraId="7B348A0D" w14:textId="4EA3443B" w:rsidR="00C37A66" w:rsidRPr="007A1A2A" w:rsidRDefault="00C37A66" w:rsidP="001313E2">
            <w:pPr>
              <w:ind w:left="-77"/>
              <w:jc w:val="left"/>
              <w:rPr>
                <w:rFonts w:ascii="Century Gothic" w:hAnsi="Century Gothic"/>
                <w:sz w:val="20"/>
                <w:szCs w:val="20"/>
                <w:lang w:val="en-US"/>
              </w:rPr>
            </w:pPr>
            <w:r w:rsidRPr="007A1A2A">
              <w:rPr>
                <w:rFonts w:ascii="Century Gothic" w:hAnsi="Century Gothic"/>
                <w:sz w:val="20"/>
                <w:szCs w:val="20"/>
                <w:lang w:val="en-US"/>
              </w:rPr>
              <w:t xml:space="preserve"> </w:t>
            </w:r>
            <w:proofErr w:type="spellStart"/>
            <w:r w:rsidR="006B4616">
              <w:rPr>
                <w:rFonts w:ascii="Century Gothic" w:hAnsi="Century Gothic"/>
                <w:sz w:val="20"/>
                <w:szCs w:val="20"/>
                <w:lang w:val="en-US"/>
              </w:rPr>
              <w:t>BrandX</w:t>
            </w:r>
            <w:proofErr w:type="spellEnd"/>
          </w:p>
        </w:tc>
        <w:tc>
          <w:tcPr>
            <w:tcW w:w="1260" w:type="dxa"/>
          </w:tcPr>
          <w:p w14:paraId="29A0FBE7" w14:textId="77777777" w:rsidR="00C37A66" w:rsidRPr="007A1A2A" w:rsidRDefault="00C37A66" w:rsidP="005D6D3F">
            <w:pPr>
              <w:jc w:val="left"/>
              <w:rPr>
                <w:rFonts w:ascii="Century Gothic" w:hAnsi="Century Gothic"/>
                <w:sz w:val="20"/>
                <w:szCs w:val="20"/>
                <w:lang w:val="en-US"/>
              </w:rPr>
            </w:pPr>
          </w:p>
        </w:tc>
        <w:tc>
          <w:tcPr>
            <w:tcW w:w="1350" w:type="dxa"/>
            <w:vAlign w:val="center"/>
          </w:tcPr>
          <w:p w14:paraId="1FEC850B"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4FB8AC58"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7AB89264" w14:textId="77777777" w:rsidR="00C37A66" w:rsidRPr="007A1A2A" w:rsidRDefault="00C37A66" w:rsidP="005D6D3F">
            <w:pPr>
              <w:jc w:val="left"/>
              <w:rPr>
                <w:rFonts w:ascii="Century Gothic" w:hAnsi="Century Gothic"/>
                <w:sz w:val="20"/>
                <w:szCs w:val="20"/>
                <w:lang w:val="en-US"/>
              </w:rPr>
            </w:pPr>
          </w:p>
        </w:tc>
        <w:tc>
          <w:tcPr>
            <w:tcW w:w="1260" w:type="dxa"/>
          </w:tcPr>
          <w:p w14:paraId="15D51226" w14:textId="77777777" w:rsidR="00C37A66" w:rsidRPr="007A1A2A" w:rsidRDefault="00C37A66" w:rsidP="005D6D3F">
            <w:pPr>
              <w:jc w:val="left"/>
              <w:rPr>
                <w:rFonts w:ascii="Century Gothic" w:hAnsi="Century Gothic"/>
                <w:sz w:val="20"/>
                <w:szCs w:val="20"/>
                <w:lang w:val="en-US"/>
              </w:rPr>
            </w:pPr>
          </w:p>
        </w:tc>
      </w:tr>
      <w:tr w:rsidR="00C37A66" w:rsidRPr="007A1A2A" w14:paraId="7A2D1C76" w14:textId="77777777" w:rsidTr="004A0CDF">
        <w:trPr>
          <w:trHeight w:val="263"/>
        </w:trPr>
        <w:tc>
          <w:tcPr>
            <w:tcW w:w="3150" w:type="dxa"/>
          </w:tcPr>
          <w:p w14:paraId="0C08F274" w14:textId="77777777" w:rsidR="00C37A66" w:rsidRPr="007A1A2A" w:rsidRDefault="00C37A66" w:rsidP="001313E2">
            <w:pPr>
              <w:jc w:val="left"/>
              <w:rPr>
                <w:rFonts w:ascii="Century Gothic" w:hAnsi="Century Gothic"/>
                <w:sz w:val="20"/>
                <w:szCs w:val="20"/>
                <w:lang w:val="en-US"/>
              </w:rPr>
            </w:pPr>
            <w:r w:rsidRPr="007A1A2A">
              <w:rPr>
                <w:rFonts w:ascii="Century Gothic" w:hAnsi="Century Gothic"/>
                <w:sz w:val="20"/>
                <w:szCs w:val="20"/>
                <w:lang w:val="en-US"/>
              </w:rPr>
              <w:t>Lincoln</w:t>
            </w:r>
          </w:p>
        </w:tc>
        <w:tc>
          <w:tcPr>
            <w:tcW w:w="1260" w:type="dxa"/>
          </w:tcPr>
          <w:p w14:paraId="4E49FF77" w14:textId="77777777" w:rsidR="00C37A66" w:rsidRPr="007A1A2A" w:rsidRDefault="00C37A66" w:rsidP="005D6D3F">
            <w:pPr>
              <w:jc w:val="left"/>
              <w:rPr>
                <w:rFonts w:ascii="Century Gothic" w:hAnsi="Century Gothic"/>
                <w:sz w:val="20"/>
                <w:szCs w:val="20"/>
                <w:lang w:val="en-US"/>
              </w:rPr>
            </w:pPr>
          </w:p>
        </w:tc>
        <w:tc>
          <w:tcPr>
            <w:tcW w:w="1350" w:type="dxa"/>
            <w:vAlign w:val="center"/>
          </w:tcPr>
          <w:p w14:paraId="07DA6255"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5FFB1225"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3DF40948" w14:textId="77777777" w:rsidR="00C37A66" w:rsidRPr="007A1A2A" w:rsidRDefault="00C37A66" w:rsidP="005D6D3F">
            <w:pPr>
              <w:jc w:val="left"/>
              <w:rPr>
                <w:rFonts w:ascii="Century Gothic" w:hAnsi="Century Gothic"/>
                <w:sz w:val="20"/>
                <w:szCs w:val="20"/>
                <w:lang w:val="en-US"/>
              </w:rPr>
            </w:pPr>
          </w:p>
        </w:tc>
        <w:tc>
          <w:tcPr>
            <w:tcW w:w="1260" w:type="dxa"/>
          </w:tcPr>
          <w:p w14:paraId="5614E1F3" w14:textId="77777777" w:rsidR="00C37A66" w:rsidRPr="007A1A2A" w:rsidRDefault="00C37A66" w:rsidP="005D6D3F">
            <w:pPr>
              <w:jc w:val="left"/>
              <w:rPr>
                <w:rFonts w:ascii="Century Gothic" w:hAnsi="Century Gothic"/>
                <w:sz w:val="20"/>
                <w:szCs w:val="20"/>
                <w:lang w:val="en-US"/>
              </w:rPr>
            </w:pPr>
          </w:p>
        </w:tc>
      </w:tr>
      <w:tr w:rsidR="00C37A66" w:rsidRPr="007A1A2A" w14:paraId="6DB956B4" w14:textId="77777777" w:rsidTr="004A0CDF">
        <w:trPr>
          <w:trHeight w:val="263"/>
        </w:trPr>
        <w:tc>
          <w:tcPr>
            <w:tcW w:w="3150" w:type="dxa"/>
          </w:tcPr>
          <w:p w14:paraId="2FA9DE5E" w14:textId="77777777" w:rsidR="00C37A66" w:rsidRPr="007A1A2A" w:rsidRDefault="00C37A66" w:rsidP="001313E2">
            <w:pPr>
              <w:jc w:val="left"/>
              <w:rPr>
                <w:rFonts w:ascii="Century Gothic" w:hAnsi="Century Gothic"/>
                <w:sz w:val="20"/>
                <w:szCs w:val="20"/>
                <w:lang w:val="en-US"/>
              </w:rPr>
            </w:pPr>
            <w:r w:rsidRPr="007A1A2A">
              <w:rPr>
                <w:rFonts w:ascii="Century Gothic" w:hAnsi="Century Gothic"/>
                <w:sz w:val="20"/>
                <w:szCs w:val="20"/>
                <w:lang w:val="en-US"/>
              </w:rPr>
              <w:t>Lexus</w:t>
            </w:r>
          </w:p>
        </w:tc>
        <w:tc>
          <w:tcPr>
            <w:tcW w:w="1260" w:type="dxa"/>
          </w:tcPr>
          <w:p w14:paraId="22C48D99" w14:textId="77777777" w:rsidR="00C37A66" w:rsidRPr="007A1A2A" w:rsidRDefault="00C37A66" w:rsidP="005D6D3F">
            <w:pPr>
              <w:jc w:val="left"/>
              <w:rPr>
                <w:rFonts w:ascii="Century Gothic" w:hAnsi="Century Gothic"/>
                <w:sz w:val="20"/>
                <w:szCs w:val="20"/>
                <w:lang w:val="en-US"/>
              </w:rPr>
            </w:pPr>
          </w:p>
        </w:tc>
        <w:tc>
          <w:tcPr>
            <w:tcW w:w="1350" w:type="dxa"/>
            <w:vAlign w:val="center"/>
          </w:tcPr>
          <w:p w14:paraId="6978EB10"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5EDEC5C3"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2355BAD5" w14:textId="77777777" w:rsidR="00C37A66" w:rsidRPr="007A1A2A" w:rsidRDefault="00C37A66" w:rsidP="005D6D3F">
            <w:pPr>
              <w:jc w:val="left"/>
              <w:rPr>
                <w:rFonts w:ascii="Century Gothic" w:hAnsi="Century Gothic"/>
                <w:sz w:val="20"/>
                <w:szCs w:val="20"/>
                <w:lang w:val="en-US"/>
              </w:rPr>
            </w:pPr>
          </w:p>
        </w:tc>
        <w:tc>
          <w:tcPr>
            <w:tcW w:w="1260" w:type="dxa"/>
          </w:tcPr>
          <w:p w14:paraId="2AED53EC" w14:textId="77777777" w:rsidR="00C37A66" w:rsidRPr="007A1A2A" w:rsidRDefault="00C37A66" w:rsidP="005D6D3F">
            <w:pPr>
              <w:jc w:val="left"/>
              <w:rPr>
                <w:rFonts w:ascii="Century Gothic" w:hAnsi="Century Gothic"/>
                <w:sz w:val="20"/>
                <w:szCs w:val="20"/>
                <w:lang w:val="en-US"/>
              </w:rPr>
            </w:pPr>
          </w:p>
        </w:tc>
      </w:tr>
      <w:tr w:rsidR="00C37A66" w:rsidRPr="007A1A2A" w14:paraId="686D79F6" w14:textId="77777777" w:rsidTr="004A0CDF">
        <w:trPr>
          <w:trHeight w:val="263"/>
        </w:trPr>
        <w:tc>
          <w:tcPr>
            <w:tcW w:w="3150" w:type="dxa"/>
          </w:tcPr>
          <w:p w14:paraId="7A402CA6" w14:textId="77777777" w:rsidR="00C37A66" w:rsidRPr="007A1A2A" w:rsidRDefault="00C37A66" w:rsidP="001313E2">
            <w:pPr>
              <w:jc w:val="left"/>
              <w:rPr>
                <w:rFonts w:ascii="Century Gothic" w:hAnsi="Century Gothic"/>
                <w:sz w:val="20"/>
                <w:szCs w:val="20"/>
                <w:lang w:val="en-US"/>
              </w:rPr>
            </w:pPr>
            <w:r w:rsidRPr="007A1A2A">
              <w:rPr>
                <w:rFonts w:ascii="Century Gothic" w:hAnsi="Century Gothic"/>
                <w:sz w:val="20"/>
                <w:szCs w:val="20"/>
                <w:lang w:val="en-US"/>
              </w:rPr>
              <w:t>Acura</w:t>
            </w:r>
          </w:p>
        </w:tc>
        <w:tc>
          <w:tcPr>
            <w:tcW w:w="1260" w:type="dxa"/>
          </w:tcPr>
          <w:p w14:paraId="0AFDE6DA" w14:textId="77777777" w:rsidR="00C37A66" w:rsidRPr="007A1A2A" w:rsidRDefault="00C37A66" w:rsidP="005D6D3F">
            <w:pPr>
              <w:jc w:val="left"/>
              <w:rPr>
                <w:rFonts w:ascii="Century Gothic" w:hAnsi="Century Gothic"/>
                <w:sz w:val="20"/>
                <w:szCs w:val="20"/>
                <w:lang w:val="en-US"/>
              </w:rPr>
            </w:pPr>
          </w:p>
        </w:tc>
        <w:tc>
          <w:tcPr>
            <w:tcW w:w="1350" w:type="dxa"/>
            <w:vAlign w:val="center"/>
          </w:tcPr>
          <w:p w14:paraId="498DE720"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63E89DB9"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6DF7C002" w14:textId="77777777" w:rsidR="00C37A66" w:rsidRPr="007A1A2A" w:rsidRDefault="00C37A66" w:rsidP="005D6D3F">
            <w:pPr>
              <w:jc w:val="left"/>
              <w:rPr>
                <w:rFonts w:ascii="Century Gothic" w:hAnsi="Century Gothic"/>
                <w:sz w:val="20"/>
                <w:szCs w:val="20"/>
                <w:lang w:val="en-US"/>
              </w:rPr>
            </w:pPr>
          </w:p>
        </w:tc>
        <w:tc>
          <w:tcPr>
            <w:tcW w:w="1260" w:type="dxa"/>
          </w:tcPr>
          <w:p w14:paraId="548E0BF4" w14:textId="77777777" w:rsidR="00C37A66" w:rsidRPr="007A1A2A" w:rsidRDefault="00C37A66" w:rsidP="005D6D3F">
            <w:pPr>
              <w:jc w:val="left"/>
              <w:rPr>
                <w:rFonts w:ascii="Century Gothic" w:hAnsi="Century Gothic"/>
                <w:sz w:val="20"/>
                <w:szCs w:val="20"/>
                <w:lang w:val="en-US"/>
              </w:rPr>
            </w:pPr>
          </w:p>
        </w:tc>
      </w:tr>
      <w:tr w:rsidR="00C37A66" w:rsidRPr="007A1A2A" w14:paraId="206F6495" w14:textId="77777777" w:rsidTr="004A0CDF">
        <w:trPr>
          <w:trHeight w:val="263"/>
        </w:trPr>
        <w:tc>
          <w:tcPr>
            <w:tcW w:w="3150" w:type="dxa"/>
          </w:tcPr>
          <w:p w14:paraId="4AECC8E7" w14:textId="77777777" w:rsidR="00C37A66" w:rsidRPr="007A1A2A" w:rsidRDefault="00C37A66" w:rsidP="001313E2">
            <w:pPr>
              <w:jc w:val="left"/>
              <w:rPr>
                <w:rFonts w:ascii="Century Gothic" w:hAnsi="Century Gothic"/>
                <w:sz w:val="20"/>
                <w:szCs w:val="20"/>
                <w:lang w:val="en-US"/>
              </w:rPr>
            </w:pPr>
            <w:r w:rsidRPr="007A1A2A">
              <w:rPr>
                <w:rFonts w:ascii="Century Gothic" w:hAnsi="Century Gothic"/>
                <w:sz w:val="20"/>
                <w:szCs w:val="20"/>
                <w:lang w:val="en-US"/>
              </w:rPr>
              <w:t>Infiniti</w:t>
            </w:r>
          </w:p>
        </w:tc>
        <w:tc>
          <w:tcPr>
            <w:tcW w:w="1260" w:type="dxa"/>
          </w:tcPr>
          <w:p w14:paraId="78E42D64" w14:textId="77777777" w:rsidR="00C37A66" w:rsidRPr="007A1A2A" w:rsidRDefault="00C37A66" w:rsidP="005D6D3F">
            <w:pPr>
              <w:jc w:val="left"/>
              <w:rPr>
                <w:rFonts w:ascii="Century Gothic" w:hAnsi="Century Gothic"/>
                <w:sz w:val="20"/>
                <w:szCs w:val="20"/>
                <w:lang w:val="en-US"/>
              </w:rPr>
            </w:pPr>
          </w:p>
        </w:tc>
        <w:tc>
          <w:tcPr>
            <w:tcW w:w="1350" w:type="dxa"/>
            <w:vAlign w:val="center"/>
          </w:tcPr>
          <w:p w14:paraId="64AE4F9C"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0E30FE4C" w14:textId="77777777" w:rsidR="00C37A66" w:rsidRPr="007A1A2A" w:rsidRDefault="00C37A66" w:rsidP="005D6D3F">
            <w:pPr>
              <w:jc w:val="left"/>
              <w:rPr>
                <w:rFonts w:ascii="Century Gothic" w:hAnsi="Century Gothic"/>
                <w:sz w:val="20"/>
                <w:szCs w:val="20"/>
                <w:lang w:val="en-US"/>
              </w:rPr>
            </w:pPr>
          </w:p>
        </w:tc>
        <w:tc>
          <w:tcPr>
            <w:tcW w:w="1260" w:type="dxa"/>
            <w:vAlign w:val="center"/>
          </w:tcPr>
          <w:p w14:paraId="08986F4C" w14:textId="77777777" w:rsidR="00C37A66" w:rsidRPr="007A1A2A" w:rsidRDefault="00C37A66" w:rsidP="005D6D3F">
            <w:pPr>
              <w:jc w:val="left"/>
              <w:rPr>
                <w:rFonts w:ascii="Century Gothic" w:hAnsi="Century Gothic"/>
                <w:sz w:val="20"/>
                <w:szCs w:val="20"/>
                <w:lang w:val="en-US"/>
              </w:rPr>
            </w:pPr>
          </w:p>
        </w:tc>
        <w:tc>
          <w:tcPr>
            <w:tcW w:w="1260" w:type="dxa"/>
          </w:tcPr>
          <w:p w14:paraId="5AF2673D" w14:textId="77777777" w:rsidR="00C37A66" w:rsidRPr="007A1A2A" w:rsidRDefault="00C37A66" w:rsidP="005D6D3F">
            <w:pPr>
              <w:jc w:val="left"/>
              <w:rPr>
                <w:rFonts w:ascii="Century Gothic" w:hAnsi="Century Gothic"/>
                <w:sz w:val="20"/>
                <w:szCs w:val="20"/>
                <w:lang w:val="en-US"/>
              </w:rPr>
            </w:pPr>
          </w:p>
        </w:tc>
      </w:tr>
    </w:tbl>
    <w:p w14:paraId="68BA0112" w14:textId="77777777" w:rsidR="00CA10A2" w:rsidRDefault="00076852" w:rsidP="005E568D">
      <w:pPr>
        <w:jc w:val="left"/>
        <w:rPr>
          <w:rFonts w:ascii="Century Gothic" w:hAnsi="Century Gothic"/>
          <w:b/>
          <w:sz w:val="20"/>
          <w:szCs w:val="20"/>
          <w:lang w:val="en-US"/>
        </w:rPr>
      </w:pPr>
      <w:r w:rsidRPr="007A1A2A">
        <w:rPr>
          <w:rFonts w:ascii="Century Gothic" w:hAnsi="Century Gothic"/>
          <w:b/>
          <w:sz w:val="20"/>
          <w:szCs w:val="20"/>
          <w:lang w:val="en-US"/>
        </w:rPr>
        <w:br/>
      </w:r>
    </w:p>
    <w:p w14:paraId="0BEC0D6C" w14:textId="77777777" w:rsidR="00CA10A2" w:rsidRDefault="00CA10A2" w:rsidP="005E568D">
      <w:pPr>
        <w:jc w:val="left"/>
        <w:rPr>
          <w:rFonts w:ascii="Century Gothic" w:hAnsi="Century Gothic"/>
          <w:b/>
          <w:sz w:val="20"/>
          <w:szCs w:val="20"/>
          <w:lang w:val="en-US"/>
        </w:rPr>
      </w:pPr>
    </w:p>
    <w:p w14:paraId="10FC5F7E" w14:textId="77777777" w:rsidR="00CA10A2" w:rsidRDefault="00CA10A2" w:rsidP="005E568D">
      <w:pPr>
        <w:jc w:val="left"/>
        <w:rPr>
          <w:rFonts w:ascii="Century Gothic" w:hAnsi="Century Gothic"/>
          <w:b/>
          <w:sz w:val="20"/>
          <w:szCs w:val="20"/>
          <w:lang w:val="en-US"/>
        </w:rPr>
      </w:pPr>
    </w:p>
    <w:p w14:paraId="31E27F4C" w14:textId="77777777" w:rsidR="00CA10A2" w:rsidRDefault="00CA10A2" w:rsidP="005E568D">
      <w:pPr>
        <w:jc w:val="left"/>
        <w:rPr>
          <w:rFonts w:ascii="Century Gothic" w:hAnsi="Century Gothic"/>
          <w:b/>
          <w:sz w:val="20"/>
          <w:szCs w:val="20"/>
          <w:lang w:val="en-US"/>
        </w:rPr>
      </w:pPr>
    </w:p>
    <w:p w14:paraId="2FE92992" w14:textId="77777777" w:rsidR="00CA10A2" w:rsidRDefault="00CA10A2" w:rsidP="005E568D">
      <w:pPr>
        <w:jc w:val="left"/>
        <w:rPr>
          <w:rFonts w:ascii="Century Gothic" w:hAnsi="Century Gothic"/>
          <w:b/>
          <w:sz w:val="20"/>
          <w:szCs w:val="20"/>
          <w:lang w:val="en-US"/>
        </w:rPr>
      </w:pPr>
    </w:p>
    <w:p w14:paraId="75655BED" w14:textId="77777777" w:rsidR="00CA10A2" w:rsidRDefault="00CA10A2" w:rsidP="005E568D">
      <w:pPr>
        <w:jc w:val="left"/>
        <w:rPr>
          <w:rFonts w:ascii="Century Gothic" w:hAnsi="Century Gothic"/>
          <w:b/>
          <w:sz w:val="20"/>
          <w:szCs w:val="20"/>
          <w:lang w:val="en-US"/>
        </w:rPr>
      </w:pPr>
    </w:p>
    <w:p w14:paraId="14618ABE" w14:textId="77777777" w:rsidR="00CA10A2" w:rsidRDefault="00CA10A2" w:rsidP="005E568D">
      <w:pPr>
        <w:jc w:val="left"/>
        <w:rPr>
          <w:rFonts w:ascii="Century Gothic" w:hAnsi="Century Gothic"/>
          <w:b/>
          <w:sz w:val="20"/>
          <w:szCs w:val="20"/>
          <w:lang w:val="en-US"/>
        </w:rPr>
      </w:pPr>
    </w:p>
    <w:p w14:paraId="0E1A416D" w14:textId="77777777" w:rsidR="00CA10A2" w:rsidRDefault="00CA10A2" w:rsidP="005E568D">
      <w:pPr>
        <w:jc w:val="left"/>
        <w:rPr>
          <w:rFonts w:ascii="Century Gothic" w:hAnsi="Century Gothic"/>
          <w:b/>
          <w:sz w:val="20"/>
          <w:szCs w:val="20"/>
          <w:lang w:val="en-US"/>
        </w:rPr>
      </w:pPr>
    </w:p>
    <w:p w14:paraId="397A6255" w14:textId="77777777" w:rsidR="00CA10A2" w:rsidRDefault="00CA10A2" w:rsidP="005E568D">
      <w:pPr>
        <w:jc w:val="left"/>
        <w:rPr>
          <w:rFonts w:ascii="Century Gothic" w:hAnsi="Century Gothic"/>
          <w:b/>
          <w:sz w:val="20"/>
          <w:szCs w:val="20"/>
          <w:lang w:val="en-US"/>
        </w:rPr>
      </w:pPr>
    </w:p>
    <w:p w14:paraId="565A34D9" w14:textId="77777777" w:rsidR="00CA10A2" w:rsidRDefault="00CA10A2" w:rsidP="005E568D">
      <w:pPr>
        <w:jc w:val="left"/>
        <w:rPr>
          <w:rFonts w:ascii="Century Gothic" w:hAnsi="Century Gothic"/>
          <w:b/>
          <w:sz w:val="20"/>
          <w:szCs w:val="20"/>
          <w:lang w:val="en-US"/>
        </w:rPr>
      </w:pPr>
    </w:p>
    <w:p w14:paraId="66E69C80" w14:textId="77777777" w:rsidR="00CA10A2" w:rsidRDefault="00CA10A2" w:rsidP="005E568D">
      <w:pPr>
        <w:jc w:val="left"/>
        <w:rPr>
          <w:rFonts w:ascii="Century Gothic" w:hAnsi="Century Gothic"/>
          <w:b/>
          <w:sz w:val="20"/>
          <w:szCs w:val="20"/>
          <w:lang w:val="en-US"/>
        </w:rPr>
      </w:pPr>
    </w:p>
    <w:p w14:paraId="2A81D8BD" w14:textId="77777777" w:rsidR="00CA10A2" w:rsidRDefault="00CA10A2" w:rsidP="005E568D">
      <w:pPr>
        <w:jc w:val="left"/>
        <w:rPr>
          <w:rFonts w:ascii="Century Gothic" w:hAnsi="Century Gothic"/>
          <w:b/>
          <w:sz w:val="20"/>
          <w:szCs w:val="20"/>
          <w:lang w:val="en-US"/>
        </w:rPr>
      </w:pPr>
    </w:p>
    <w:p w14:paraId="6C725E4D" w14:textId="380ECAAB" w:rsidR="00C82213" w:rsidRPr="007A1A2A" w:rsidRDefault="00FC3926" w:rsidP="005E568D">
      <w:pPr>
        <w:jc w:val="left"/>
        <w:rPr>
          <w:rFonts w:ascii="Century Gothic" w:hAnsi="Century Gothic"/>
          <w:b/>
          <w:sz w:val="20"/>
          <w:szCs w:val="20"/>
          <w:lang w:val="en-US"/>
        </w:rPr>
      </w:pPr>
      <w:r w:rsidRPr="007A1A2A">
        <w:rPr>
          <w:rFonts w:ascii="Century Gothic" w:hAnsi="Century Gothic"/>
          <w:b/>
          <w:sz w:val="20"/>
          <w:szCs w:val="20"/>
          <w:lang w:val="en-US"/>
        </w:rPr>
        <w:lastRenderedPageBreak/>
        <w:t xml:space="preserve">TOTAL BRAND COMMUNICATION AWARENESS </w:t>
      </w:r>
    </w:p>
    <w:p w14:paraId="7A989652" w14:textId="77777777" w:rsidR="00FC3926" w:rsidRPr="007A1A2A" w:rsidRDefault="00FC3926" w:rsidP="00FC3926">
      <w:pPr>
        <w:pStyle w:val="ListParagraph"/>
        <w:ind w:left="0"/>
        <w:rPr>
          <w:rFonts w:ascii="Century Gothic" w:hAnsi="Century Gothic"/>
          <w:b/>
          <w:color w:val="000099"/>
          <w:sz w:val="20"/>
          <w:szCs w:val="20"/>
          <w:lang w:val="en-US"/>
        </w:rPr>
      </w:pPr>
      <w:r w:rsidRPr="007A1A2A">
        <w:rPr>
          <w:rFonts w:ascii="Century Gothic" w:hAnsi="Century Gothic"/>
          <w:b/>
          <w:color w:val="000099"/>
          <w:sz w:val="20"/>
          <w:szCs w:val="20"/>
          <w:lang w:val="en-US"/>
        </w:rPr>
        <w:t>ASK BRANDS AWARE IN Q</w:t>
      </w:r>
      <w:r w:rsidR="003B002F" w:rsidRPr="007A1A2A">
        <w:rPr>
          <w:rFonts w:ascii="Century Gothic" w:hAnsi="Century Gothic"/>
          <w:b/>
          <w:color w:val="000099"/>
          <w:sz w:val="20"/>
          <w:szCs w:val="20"/>
          <w:lang w:val="en-US"/>
        </w:rPr>
        <w:t>3</w:t>
      </w:r>
    </w:p>
    <w:p w14:paraId="4ACBCCC9" w14:textId="440E89EC" w:rsidR="00FC3926" w:rsidRPr="007A1A2A" w:rsidRDefault="00FC3926" w:rsidP="00FC3926">
      <w:pPr>
        <w:pStyle w:val="ListParagraph"/>
        <w:ind w:left="0"/>
        <w:rPr>
          <w:rFonts w:ascii="Century Gothic" w:hAnsi="Century Gothic"/>
          <w:sz w:val="20"/>
          <w:szCs w:val="20"/>
          <w:lang w:val="en-US"/>
        </w:rPr>
      </w:pPr>
      <w:r w:rsidRPr="007A1A2A">
        <w:rPr>
          <w:rFonts w:ascii="Century Gothic" w:hAnsi="Century Gothic"/>
          <w:sz w:val="20"/>
          <w:szCs w:val="20"/>
          <w:lang w:val="en-US"/>
        </w:rPr>
        <w:t>Q</w:t>
      </w:r>
      <w:r w:rsidR="005E568D" w:rsidRPr="007A1A2A">
        <w:rPr>
          <w:rFonts w:ascii="Century Gothic" w:hAnsi="Century Gothic"/>
          <w:sz w:val="20"/>
          <w:szCs w:val="20"/>
          <w:lang w:val="en-US"/>
        </w:rPr>
        <w:t>8</w:t>
      </w:r>
      <w:r w:rsidRPr="007A1A2A">
        <w:rPr>
          <w:rFonts w:ascii="Century Gothic" w:hAnsi="Century Gothic"/>
          <w:sz w:val="20"/>
          <w:szCs w:val="20"/>
          <w:lang w:val="en-US"/>
        </w:rPr>
        <w:t xml:space="preserve">.  </w:t>
      </w:r>
      <w:r w:rsidR="00C82213" w:rsidRPr="007A1A2A">
        <w:rPr>
          <w:rFonts w:ascii="Century Gothic" w:hAnsi="Century Gothic"/>
          <w:sz w:val="20"/>
          <w:szCs w:val="20"/>
          <w:lang w:val="en-US"/>
        </w:rPr>
        <w:t xml:space="preserve">Which of the </w:t>
      </w:r>
      <w:r w:rsidR="001362B1" w:rsidRPr="007A1A2A">
        <w:rPr>
          <w:rFonts w:ascii="Century Gothic" w:hAnsi="Century Gothic"/>
          <w:sz w:val="20"/>
          <w:szCs w:val="20"/>
          <w:lang w:val="en-US"/>
        </w:rPr>
        <w:t xml:space="preserve">brands have you seen/heard </w:t>
      </w:r>
      <w:r w:rsidR="00C82213" w:rsidRPr="007A1A2A">
        <w:rPr>
          <w:rFonts w:ascii="Century Gothic" w:hAnsi="Century Gothic"/>
          <w:sz w:val="20"/>
          <w:szCs w:val="20"/>
          <w:lang w:val="en-US"/>
        </w:rPr>
        <w:t>advertised in the past 30 days?</w:t>
      </w:r>
    </w:p>
    <w:p w14:paraId="077C24BF" w14:textId="77777777" w:rsidR="00FC3926" w:rsidRPr="007A1A2A" w:rsidRDefault="00FC3926" w:rsidP="00FC3926">
      <w:pPr>
        <w:pStyle w:val="ListParagraph"/>
        <w:ind w:left="0"/>
        <w:rPr>
          <w:rFonts w:ascii="Century Gothic" w:hAnsi="Century Gothic"/>
          <w:b/>
          <w:color w:val="000099"/>
          <w:sz w:val="20"/>
          <w:szCs w:val="20"/>
          <w:lang w:val="en-US"/>
        </w:rPr>
      </w:pPr>
      <w:r w:rsidRPr="007A1A2A">
        <w:rPr>
          <w:rFonts w:ascii="Century Gothic" w:hAnsi="Century Gothic"/>
          <w:b/>
          <w:color w:val="000099"/>
          <w:sz w:val="20"/>
          <w:szCs w:val="20"/>
          <w:lang w:val="en-US"/>
        </w:rPr>
        <w:t>SC grid per row</w:t>
      </w:r>
    </w:p>
    <w:p w14:paraId="409A722D" w14:textId="77777777" w:rsidR="00FC3926" w:rsidRPr="007A1A2A" w:rsidRDefault="00FC3926" w:rsidP="00FC3926">
      <w:pPr>
        <w:pStyle w:val="ListParagraph"/>
        <w:ind w:left="0"/>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RANDOMIZE </w:t>
      </w:r>
    </w:p>
    <w:p w14:paraId="001B0A6F" w14:textId="77777777" w:rsidR="00FC3926" w:rsidRPr="007A1A2A" w:rsidRDefault="00FC3926" w:rsidP="00FC3926">
      <w:pPr>
        <w:pStyle w:val="ListParagraph"/>
        <w:ind w:left="0"/>
        <w:rPr>
          <w:rFonts w:ascii="Century Gothic" w:hAnsi="Century Gothic"/>
          <w:b/>
          <w:color w:val="00B050"/>
          <w:sz w:val="20"/>
          <w:szCs w:val="20"/>
          <w:lang w:val="en-US"/>
        </w:rPr>
      </w:pPr>
    </w:p>
    <w:tbl>
      <w:tblPr>
        <w:tblStyle w:val="TableGrid"/>
        <w:tblW w:w="8897" w:type="dxa"/>
        <w:tblInd w:w="720" w:type="dxa"/>
        <w:tblLook w:val="04A0" w:firstRow="1" w:lastRow="0" w:firstColumn="1" w:lastColumn="0" w:noHBand="0" w:noVBand="1"/>
      </w:tblPr>
      <w:tblGrid>
        <w:gridCol w:w="5148"/>
        <w:gridCol w:w="1260"/>
        <w:gridCol w:w="1350"/>
        <w:gridCol w:w="1139"/>
      </w:tblGrid>
      <w:tr w:rsidR="00FC3926" w:rsidRPr="007A1A2A" w14:paraId="49586628" w14:textId="77777777" w:rsidTr="001313E2">
        <w:trPr>
          <w:trHeight w:val="386"/>
        </w:trPr>
        <w:tc>
          <w:tcPr>
            <w:tcW w:w="5148" w:type="dxa"/>
          </w:tcPr>
          <w:p w14:paraId="286BEEE3" w14:textId="77777777" w:rsidR="00FC3926" w:rsidRPr="007A1A2A" w:rsidRDefault="00FC3926" w:rsidP="001313E2">
            <w:pPr>
              <w:pStyle w:val="ListParagraph"/>
              <w:spacing w:line="240" w:lineRule="auto"/>
              <w:ind w:left="283"/>
              <w:rPr>
                <w:rFonts w:ascii="Century Gothic" w:hAnsi="Century Gothic"/>
                <w:sz w:val="20"/>
                <w:szCs w:val="20"/>
                <w:lang w:val="en-US"/>
              </w:rPr>
            </w:pPr>
          </w:p>
        </w:tc>
        <w:tc>
          <w:tcPr>
            <w:tcW w:w="1260" w:type="dxa"/>
            <w:vAlign w:val="center"/>
          </w:tcPr>
          <w:p w14:paraId="4FB83489"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Yes</w:t>
            </w:r>
          </w:p>
        </w:tc>
        <w:tc>
          <w:tcPr>
            <w:tcW w:w="1350" w:type="dxa"/>
            <w:vAlign w:val="center"/>
          </w:tcPr>
          <w:p w14:paraId="68C44B3A"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No</w:t>
            </w:r>
          </w:p>
        </w:tc>
        <w:tc>
          <w:tcPr>
            <w:tcW w:w="1139" w:type="dxa"/>
            <w:vAlign w:val="center"/>
          </w:tcPr>
          <w:p w14:paraId="4D86D9A5" w14:textId="77777777" w:rsidR="00FC3926" w:rsidRPr="007A1A2A" w:rsidRDefault="00FC3926" w:rsidP="001313E2">
            <w:pPr>
              <w:jc w:val="center"/>
              <w:rPr>
                <w:rFonts w:ascii="Century Gothic" w:hAnsi="Century Gothic"/>
                <w:sz w:val="20"/>
                <w:szCs w:val="20"/>
                <w:lang w:val="en-US"/>
              </w:rPr>
            </w:pPr>
            <w:r w:rsidRPr="007A1A2A">
              <w:rPr>
                <w:rFonts w:ascii="Century Gothic" w:hAnsi="Century Gothic"/>
                <w:sz w:val="20"/>
                <w:szCs w:val="20"/>
                <w:lang w:val="en-US"/>
              </w:rPr>
              <w:t>Not sure</w:t>
            </w:r>
          </w:p>
        </w:tc>
      </w:tr>
      <w:tr w:rsidR="00330DCC" w:rsidRPr="007A1A2A" w14:paraId="4B1CB06F" w14:textId="77777777" w:rsidTr="001313E2">
        <w:trPr>
          <w:trHeight w:val="283"/>
        </w:trPr>
        <w:tc>
          <w:tcPr>
            <w:tcW w:w="5148" w:type="dxa"/>
          </w:tcPr>
          <w:p w14:paraId="5F53F6DA" w14:textId="2E2A1A06" w:rsidR="00330DCC" w:rsidRPr="007A1A2A" w:rsidRDefault="00330DCC" w:rsidP="006321E7">
            <w:pPr>
              <w:ind w:left="-77"/>
              <w:jc w:val="left"/>
              <w:rPr>
                <w:rFonts w:ascii="Century Gothic" w:hAnsi="Century Gothic"/>
                <w:sz w:val="20"/>
                <w:szCs w:val="20"/>
                <w:lang w:val="en-US"/>
              </w:rPr>
            </w:pPr>
            <w:r w:rsidRPr="007A1A2A">
              <w:rPr>
                <w:rFonts w:ascii="Century Gothic" w:hAnsi="Century Gothic"/>
                <w:sz w:val="20"/>
                <w:szCs w:val="20"/>
                <w:lang w:val="en-US"/>
              </w:rPr>
              <w:t xml:space="preserve"> </w:t>
            </w:r>
            <w:proofErr w:type="spellStart"/>
            <w:r w:rsidR="006B4616">
              <w:rPr>
                <w:rFonts w:ascii="Century Gothic" w:hAnsi="Century Gothic"/>
                <w:sz w:val="20"/>
                <w:szCs w:val="20"/>
                <w:lang w:val="en-US"/>
              </w:rPr>
              <w:t>BrandX</w:t>
            </w:r>
            <w:proofErr w:type="spellEnd"/>
          </w:p>
        </w:tc>
        <w:tc>
          <w:tcPr>
            <w:tcW w:w="1260" w:type="dxa"/>
            <w:vAlign w:val="center"/>
          </w:tcPr>
          <w:p w14:paraId="3331FFBC" w14:textId="77777777" w:rsidR="00330DCC" w:rsidRPr="007A1A2A" w:rsidRDefault="00330DCC" w:rsidP="001313E2">
            <w:pPr>
              <w:jc w:val="left"/>
              <w:rPr>
                <w:rFonts w:ascii="Century Gothic" w:hAnsi="Century Gothic"/>
                <w:sz w:val="20"/>
                <w:szCs w:val="20"/>
                <w:lang w:val="en-US"/>
              </w:rPr>
            </w:pPr>
          </w:p>
        </w:tc>
        <w:tc>
          <w:tcPr>
            <w:tcW w:w="1350" w:type="dxa"/>
            <w:vAlign w:val="center"/>
          </w:tcPr>
          <w:p w14:paraId="202C9069" w14:textId="77777777" w:rsidR="00330DCC" w:rsidRPr="007A1A2A" w:rsidRDefault="00330DCC" w:rsidP="001313E2">
            <w:pPr>
              <w:jc w:val="left"/>
              <w:rPr>
                <w:rFonts w:ascii="Century Gothic" w:hAnsi="Century Gothic"/>
                <w:sz w:val="20"/>
                <w:szCs w:val="20"/>
                <w:lang w:val="en-US"/>
              </w:rPr>
            </w:pPr>
          </w:p>
        </w:tc>
        <w:tc>
          <w:tcPr>
            <w:tcW w:w="1139" w:type="dxa"/>
            <w:vAlign w:val="center"/>
          </w:tcPr>
          <w:p w14:paraId="68ACE010" w14:textId="77777777" w:rsidR="00330DCC" w:rsidRPr="007A1A2A" w:rsidRDefault="00330DCC" w:rsidP="001313E2">
            <w:pPr>
              <w:jc w:val="left"/>
              <w:rPr>
                <w:rFonts w:ascii="Century Gothic" w:hAnsi="Century Gothic"/>
                <w:sz w:val="20"/>
                <w:szCs w:val="20"/>
                <w:lang w:val="en-US"/>
              </w:rPr>
            </w:pPr>
          </w:p>
        </w:tc>
      </w:tr>
      <w:tr w:rsidR="00330DCC" w:rsidRPr="007A1A2A" w14:paraId="3016F1BB" w14:textId="77777777" w:rsidTr="001313E2">
        <w:trPr>
          <w:trHeight w:val="283"/>
        </w:trPr>
        <w:tc>
          <w:tcPr>
            <w:tcW w:w="5148" w:type="dxa"/>
          </w:tcPr>
          <w:p w14:paraId="26A97E5F" w14:textId="77777777" w:rsidR="00330DCC" w:rsidRPr="007A1A2A" w:rsidRDefault="00330DCC" w:rsidP="006321E7">
            <w:pPr>
              <w:jc w:val="left"/>
              <w:rPr>
                <w:rFonts w:ascii="Century Gothic" w:hAnsi="Century Gothic"/>
                <w:sz w:val="20"/>
                <w:szCs w:val="20"/>
                <w:lang w:val="en-US"/>
              </w:rPr>
            </w:pPr>
            <w:r w:rsidRPr="007A1A2A">
              <w:rPr>
                <w:rFonts w:ascii="Century Gothic" w:hAnsi="Century Gothic"/>
                <w:sz w:val="20"/>
                <w:szCs w:val="20"/>
                <w:lang w:val="en-US"/>
              </w:rPr>
              <w:t>Lincoln</w:t>
            </w:r>
          </w:p>
        </w:tc>
        <w:tc>
          <w:tcPr>
            <w:tcW w:w="1260" w:type="dxa"/>
            <w:vAlign w:val="center"/>
          </w:tcPr>
          <w:p w14:paraId="4F61D981" w14:textId="77777777" w:rsidR="00330DCC" w:rsidRPr="007A1A2A" w:rsidRDefault="00330DCC" w:rsidP="001313E2">
            <w:pPr>
              <w:jc w:val="left"/>
              <w:rPr>
                <w:rFonts w:ascii="Century Gothic" w:hAnsi="Century Gothic"/>
                <w:sz w:val="20"/>
                <w:szCs w:val="20"/>
                <w:lang w:val="en-US"/>
              </w:rPr>
            </w:pPr>
          </w:p>
        </w:tc>
        <w:tc>
          <w:tcPr>
            <w:tcW w:w="1350" w:type="dxa"/>
            <w:vAlign w:val="center"/>
          </w:tcPr>
          <w:p w14:paraId="77E1FF47" w14:textId="77777777" w:rsidR="00330DCC" w:rsidRPr="007A1A2A" w:rsidRDefault="00330DCC" w:rsidP="001313E2">
            <w:pPr>
              <w:jc w:val="left"/>
              <w:rPr>
                <w:rFonts w:ascii="Century Gothic" w:hAnsi="Century Gothic"/>
                <w:sz w:val="20"/>
                <w:szCs w:val="20"/>
                <w:lang w:val="en-US"/>
              </w:rPr>
            </w:pPr>
          </w:p>
        </w:tc>
        <w:tc>
          <w:tcPr>
            <w:tcW w:w="1139" w:type="dxa"/>
            <w:vAlign w:val="center"/>
          </w:tcPr>
          <w:p w14:paraId="340B49B2" w14:textId="77777777" w:rsidR="00330DCC" w:rsidRPr="007A1A2A" w:rsidRDefault="00330DCC" w:rsidP="001313E2">
            <w:pPr>
              <w:jc w:val="left"/>
              <w:rPr>
                <w:rFonts w:ascii="Century Gothic" w:hAnsi="Century Gothic"/>
                <w:sz w:val="20"/>
                <w:szCs w:val="20"/>
                <w:lang w:val="en-US"/>
              </w:rPr>
            </w:pPr>
          </w:p>
        </w:tc>
      </w:tr>
      <w:tr w:rsidR="00330DCC" w:rsidRPr="007A1A2A" w14:paraId="06AED982" w14:textId="77777777" w:rsidTr="001313E2">
        <w:trPr>
          <w:trHeight w:val="283"/>
        </w:trPr>
        <w:tc>
          <w:tcPr>
            <w:tcW w:w="5148" w:type="dxa"/>
          </w:tcPr>
          <w:p w14:paraId="7B445205" w14:textId="77777777" w:rsidR="00330DCC" w:rsidRPr="007A1A2A" w:rsidRDefault="00330DCC" w:rsidP="006321E7">
            <w:pPr>
              <w:jc w:val="left"/>
              <w:rPr>
                <w:rFonts w:ascii="Century Gothic" w:hAnsi="Century Gothic"/>
                <w:sz w:val="20"/>
                <w:szCs w:val="20"/>
                <w:lang w:val="en-US"/>
              </w:rPr>
            </w:pPr>
            <w:r w:rsidRPr="007A1A2A">
              <w:rPr>
                <w:rFonts w:ascii="Century Gothic" w:hAnsi="Century Gothic"/>
                <w:sz w:val="20"/>
                <w:szCs w:val="20"/>
                <w:lang w:val="en-US"/>
              </w:rPr>
              <w:t>Lexus</w:t>
            </w:r>
          </w:p>
        </w:tc>
        <w:tc>
          <w:tcPr>
            <w:tcW w:w="1260" w:type="dxa"/>
            <w:vAlign w:val="center"/>
          </w:tcPr>
          <w:p w14:paraId="070B87C6" w14:textId="77777777" w:rsidR="00330DCC" w:rsidRPr="007A1A2A" w:rsidRDefault="00330DCC" w:rsidP="001313E2">
            <w:pPr>
              <w:jc w:val="left"/>
              <w:rPr>
                <w:rFonts w:ascii="Century Gothic" w:hAnsi="Century Gothic"/>
                <w:sz w:val="20"/>
                <w:szCs w:val="20"/>
                <w:lang w:val="en-US"/>
              </w:rPr>
            </w:pPr>
          </w:p>
        </w:tc>
        <w:tc>
          <w:tcPr>
            <w:tcW w:w="1350" w:type="dxa"/>
            <w:vAlign w:val="center"/>
          </w:tcPr>
          <w:p w14:paraId="60647771" w14:textId="77777777" w:rsidR="00330DCC" w:rsidRPr="007A1A2A" w:rsidRDefault="00330DCC" w:rsidP="001313E2">
            <w:pPr>
              <w:jc w:val="left"/>
              <w:rPr>
                <w:rFonts w:ascii="Century Gothic" w:hAnsi="Century Gothic"/>
                <w:sz w:val="20"/>
                <w:szCs w:val="20"/>
                <w:lang w:val="en-US"/>
              </w:rPr>
            </w:pPr>
          </w:p>
        </w:tc>
        <w:tc>
          <w:tcPr>
            <w:tcW w:w="1139" w:type="dxa"/>
            <w:vAlign w:val="center"/>
          </w:tcPr>
          <w:p w14:paraId="094712F4" w14:textId="77777777" w:rsidR="00330DCC" w:rsidRPr="007A1A2A" w:rsidRDefault="00330DCC" w:rsidP="001313E2">
            <w:pPr>
              <w:jc w:val="left"/>
              <w:rPr>
                <w:rFonts w:ascii="Century Gothic" w:hAnsi="Century Gothic"/>
                <w:sz w:val="20"/>
                <w:szCs w:val="20"/>
                <w:lang w:val="en-US"/>
              </w:rPr>
            </w:pPr>
          </w:p>
        </w:tc>
      </w:tr>
      <w:tr w:rsidR="00330DCC" w:rsidRPr="007A1A2A" w14:paraId="0DF3D252" w14:textId="77777777" w:rsidTr="001313E2">
        <w:trPr>
          <w:trHeight w:val="283"/>
        </w:trPr>
        <w:tc>
          <w:tcPr>
            <w:tcW w:w="5148" w:type="dxa"/>
          </w:tcPr>
          <w:p w14:paraId="7CDB12E9" w14:textId="77777777" w:rsidR="00330DCC" w:rsidRPr="007A1A2A" w:rsidRDefault="00330DCC" w:rsidP="006321E7">
            <w:pPr>
              <w:jc w:val="left"/>
              <w:rPr>
                <w:rFonts w:ascii="Century Gothic" w:hAnsi="Century Gothic"/>
                <w:sz w:val="20"/>
                <w:szCs w:val="20"/>
                <w:lang w:val="en-US"/>
              </w:rPr>
            </w:pPr>
            <w:r w:rsidRPr="007A1A2A">
              <w:rPr>
                <w:rFonts w:ascii="Century Gothic" w:hAnsi="Century Gothic"/>
                <w:sz w:val="20"/>
                <w:szCs w:val="20"/>
                <w:lang w:val="en-US"/>
              </w:rPr>
              <w:t>Acura</w:t>
            </w:r>
          </w:p>
        </w:tc>
        <w:tc>
          <w:tcPr>
            <w:tcW w:w="1260" w:type="dxa"/>
            <w:vAlign w:val="center"/>
          </w:tcPr>
          <w:p w14:paraId="7B7167CE" w14:textId="77777777" w:rsidR="00330DCC" w:rsidRPr="007A1A2A" w:rsidRDefault="00330DCC" w:rsidP="001313E2">
            <w:pPr>
              <w:jc w:val="left"/>
              <w:rPr>
                <w:rFonts w:ascii="Century Gothic" w:hAnsi="Century Gothic"/>
                <w:sz w:val="20"/>
                <w:szCs w:val="20"/>
                <w:lang w:val="en-US"/>
              </w:rPr>
            </w:pPr>
          </w:p>
        </w:tc>
        <w:tc>
          <w:tcPr>
            <w:tcW w:w="1350" w:type="dxa"/>
            <w:vAlign w:val="center"/>
          </w:tcPr>
          <w:p w14:paraId="48A85115" w14:textId="77777777" w:rsidR="00330DCC" w:rsidRPr="007A1A2A" w:rsidRDefault="00330DCC" w:rsidP="001313E2">
            <w:pPr>
              <w:jc w:val="left"/>
              <w:rPr>
                <w:rFonts w:ascii="Century Gothic" w:hAnsi="Century Gothic"/>
                <w:sz w:val="20"/>
                <w:szCs w:val="20"/>
                <w:lang w:val="en-US"/>
              </w:rPr>
            </w:pPr>
          </w:p>
        </w:tc>
        <w:tc>
          <w:tcPr>
            <w:tcW w:w="1139" w:type="dxa"/>
            <w:vAlign w:val="center"/>
          </w:tcPr>
          <w:p w14:paraId="7C3B6738" w14:textId="77777777" w:rsidR="00330DCC" w:rsidRPr="007A1A2A" w:rsidRDefault="00330DCC" w:rsidP="001313E2">
            <w:pPr>
              <w:jc w:val="left"/>
              <w:rPr>
                <w:rFonts w:ascii="Century Gothic" w:hAnsi="Century Gothic"/>
                <w:sz w:val="20"/>
                <w:szCs w:val="20"/>
                <w:lang w:val="en-US"/>
              </w:rPr>
            </w:pPr>
          </w:p>
        </w:tc>
      </w:tr>
      <w:tr w:rsidR="00330DCC" w:rsidRPr="007A1A2A" w14:paraId="686D9526" w14:textId="77777777" w:rsidTr="001313E2">
        <w:trPr>
          <w:trHeight w:val="283"/>
        </w:trPr>
        <w:tc>
          <w:tcPr>
            <w:tcW w:w="5148" w:type="dxa"/>
          </w:tcPr>
          <w:p w14:paraId="5DD85ABF" w14:textId="77777777" w:rsidR="00330DCC" w:rsidRPr="007A1A2A" w:rsidRDefault="00330DCC" w:rsidP="006321E7">
            <w:pPr>
              <w:jc w:val="left"/>
              <w:rPr>
                <w:rFonts w:ascii="Century Gothic" w:hAnsi="Century Gothic"/>
                <w:sz w:val="20"/>
                <w:szCs w:val="20"/>
                <w:lang w:val="en-US"/>
              </w:rPr>
            </w:pPr>
            <w:r w:rsidRPr="007A1A2A">
              <w:rPr>
                <w:rFonts w:ascii="Century Gothic" w:hAnsi="Century Gothic"/>
                <w:sz w:val="20"/>
                <w:szCs w:val="20"/>
                <w:lang w:val="en-US"/>
              </w:rPr>
              <w:t>Infiniti</w:t>
            </w:r>
          </w:p>
        </w:tc>
        <w:tc>
          <w:tcPr>
            <w:tcW w:w="1260" w:type="dxa"/>
            <w:vAlign w:val="center"/>
          </w:tcPr>
          <w:p w14:paraId="501E2BC0" w14:textId="77777777" w:rsidR="00330DCC" w:rsidRPr="007A1A2A" w:rsidRDefault="00330DCC" w:rsidP="001313E2">
            <w:pPr>
              <w:jc w:val="left"/>
              <w:rPr>
                <w:rFonts w:ascii="Century Gothic" w:hAnsi="Century Gothic"/>
                <w:sz w:val="20"/>
                <w:szCs w:val="20"/>
                <w:lang w:val="en-US"/>
              </w:rPr>
            </w:pPr>
          </w:p>
        </w:tc>
        <w:tc>
          <w:tcPr>
            <w:tcW w:w="1350" w:type="dxa"/>
            <w:vAlign w:val="center"/>
          </w:tcPr>
          <w:p w14:paraId="308140D7" w14:textId="77777777" w:rsidR="00330DCC" w:rsidRPr="007A1A2A" w:rsidRDefault="00330DCC" w:rsidP="001313E2">
            <w:pPr>
              <w:jc w:val="left"/>
              <w:rPr>
                <w:rFonts w:ascii="Century Gothic" w:hAnsi="Century Gothic"/>
                <w:sz w:val="20"/>
                <w:szCs w:val="20"/>
                <w:lang w:val="en-US"/>
              </w:rPr>
            </w:pPr>
          </w:p>
        </w:tc>
        <w:tc>
          <w:tcPr>
            <w:tcW w:w="1139" w:type="dxa"/>
            <w:vAlign w:val="center"/>
          </w:tcPr>
          <w:p w14:paraId="69A134A5" w14:textId="77777777" w:rsidR="00330DCC" w:rsidRPr="007A1A2A" w:rsidRDefault="00330DCC" w:rsidP="001313E2">
            <w:pPr>
              <w:jc w:val="left"/>
              <w:rPr>
                <w:rFonts w:ascii="Century Gothic" w:hAnsi="Century Gothic"/>
                <w:sz w:val="20"/>
                <w:szCs w:val="20"/>
                <w:lang w:val="en-US"/>
              </w:rPr>
            </w:pPr>
          </w:p>
        </w:tc>
      </w:tr>
    </w:tbl>
    <w:p w14:paraId="4EFFD2A2" w14:textId="77777777" w:rsidR="00FC3926" w:rsidRPr="007A1A2A" w:rsidRDefault="00FC3926" w:rsidP="00FC3926">
      <w:pPr>
        <w:rPr>
          <w:rFonts w:ascii="Century Gothic" w:hAnsi="Century Gothic"/>
          <w:sz w:val="20"/>
          <w:szCs w:val="20"/>
          <w:lang w:val="en-US"/>
        </w:rPr>
      </w:pPr>
    </w:p>
    <w:p w14:paraId="4740660B" w14:textId="77777777" w:rsidR="00B403F2" w:rsidRPr="007A1A2A" w:rsidRDefault="00B403F2" w:rsidP="00B403F2">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t xml:space="preserve">SPONSORSHIP AWARENESS </w:t>
      </w:r>
    </w:p>
    <w:p w14:paraId="0C97A1FF" w14:textId="6FB97392" w:rsidR="00B403F2" w:rsidRPr="007A1A2A" w:rsidRDefault="00B403F2" w:rsidP="00B403F2">
      <w:pPr>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ASK ALL WHO </w:t>
      </w:r>
      <w:r w:rsidR="002425B8" w:rsidRPr="007A1A2A">
        <w:rPr>
          <w:rFonts w:ascii="Century Gothic" w:hAnsi="Century Gothic"/>
          <w:b/>
          <w:color w:val="000099"/>
          <w:sz w:val="20"/>
          <w:szCs w:val="20"/>
          <w:lang w:val="en-US"/>
        </w:rPr>
        <w:t xml:space="preserve">ARE EXPOSED TO </w:t>
      </w:r>
      <w:r w:rsidR="00A81BBF" w:rsidRPr="007A1A2A">
        <w:rPr>
          <w:rFonts w:ascii="Century Gothic" w:hAnsi="Century Gothic"/>
          <w:b/>
          <w:color w:val="000099"/>
          <w:sz w:val="20"/>
          <w:szCs w:val="20"/>
          <w:lang w:val="en-US"/>
        </w:rPr>
        <w:t xml:space="preserve">ANY OF THE </w:t>
      </w:r>
      <w:r w:rsidR="006B4616">
        <w:rPr>
          <w:rFonts w:ascii="Century Gothic" w:hAnsi="Century Gothic"/>
          <w:b/>
          <w:color w:val="000099"/>
          <w:sz w:val="20"/>
          <w:szCs w:val="20"/>
          <w:lang w:val="en-US"/>
        </w:rPr>
        <w:t>PROGRAMY</w:t>
      </w:r>
      <w:r w:rsidR="002425B8" w:rsidRPr="007A1A2A">
        <w:rPr>
          <w:rFonts w:ascii="Century Gothic" w:hAnsi="Century Gothic"/>
          <w:b/>
          <w:color w:val="000099"/>
          <w:sz w:val="20"/>
          <w:szCs w:val="20"/>
          <w:lang w:val="en-US"/>
        </w:rPr>
        <w:t xml:space="preserve"> PROPERTIES </w:t>
      </w:r>
      <w:r w:rsidR="00A81BBF" w:rsidRPr="007A1A2A">
        <w:rPr>
          <w:rFonts w:ascii="Century Gothic" w:hAnsi="Century Gothic"/>
          <w:b/>
          <w:color w:val="000099"/>
          <w:sz w:val="20"/>
          <w:szCs w:val="20"/>
          <w:lang w:val="en-US"/>
        </w:rPr>
        <w:t>(TV, PRINT, ONLINE)</w:t>
      </w:r>
    </w:p>
    <w:p w14:paraId="302E59A0" w14:textId="101AED58" w:rsidR="00B403F2" w:rsidRPr="007A1A2A" w:rsidRDefault="00B403F2" w:rsidP="00B403F2">
      <w:pPr>
        <w:pStyle w:val="ListParagraph"/>
        <w:ind w:left="0"/>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Q</w:t>
      </w:r>
      <w:r w:rsidR="00EC6D50" w:rsidRPr="007A1A2A">
        <w:rPr>
          <w:rFonts w:ascii="Century Gothic" w:eastAsiaTheme="minorHAnsi" w:hAnsi="Century Gothic" w:cstheme="minorBidi"/>
          <w:sz w:val="20"/>
          <w:szCs w:val="20"/>
          <w:lang w:val="en-US"/>
        </w:rPr>
        <w:t>9</w:t>
      </w:r>
      <w:r w:rsidRPr="007A1A2A">
        <w:rPr>
          <w:rFonts w:ascii="Century Gothic" w:eastAsiaTheme="minorHAnsi" w:hAnsi="Century Gothic" w:cstheme="minorBidi"/>
          <w:sz w:val="20"/>
          <w:szCs w:val="20"/>
          <w:lang w:val="en-US"/>
        </w:rPr>
        <w:t xml:space="preserve">. Which of the following automotive brands, if any, </w:t>
      </w:r>
      <w:r w:rsidR="00F9453B" w:rsidRPr="007A1A2A">
        <w:rPr>
          <w:rFonts w:ascii="Century Gothic" w:eastAsiaTheme="minorHAnsi" w:hAnsi="Century Gothic" w:cstheme="minorBidi"/>
          <w:sz w:val="20"/>
          <w:szCs w:val="20"/>
          <w:lang w:val="en-US"/>
        </w:rPr>
        <w:t xml:space="preserve">have you seen/heard mentioned as the sponsor of the </w:t>
      </w:r>
      <w:proofErr w:type="spellStart"/>
      <w:r w:rsidR="006B4616">
        <w:rPr>
          <w:rFonts w:ascii="Century Gothic" w:eastAsiaTheme="minorHAnsi" w:hAnsi="Century Gothic" w:cstheme="minorBidi"/>
          <w:sz w:val="20"/>
          <w:szCs w:val="20"/>
          <w:lang w:val="en-US"/>
        </w:rPr>
        <w:t>ProgramY</w:t>
      </w:r>
      <w:proofErr w:type="spellEnd"/>
      <w:r w:rsidRPr="007A1A2A">
        <w:rPr>
          <w:rFonts w:ascii="Century Gothic" w:eastAsiaTheme="minorHAnsi" w:hAnsi="Century Gothic" w:cstheme="minorBidi"/>
          <w:sz w:val="20"/>
          <w:szCs w:val="20"/>
          <w:lang w:val="en-US"/>
        </w:rPr>
        <w:t xml:space="preserve"> food program</w:t>
      </w:r>
      <w:r w:rsidR="00EB2BCD" w:rsidRPr="007A1A2A">
        <w:rPr>
          <w:rFonts w:ascii="Century Gothic" w:eastAsiaTheme="minorHAnsi" w:hAnsi="Century Gothic" w:cstheme="minorBidi"/>
          <w:sz w:val="20"/>
          <w:szCs w:val="20"/>
          <w:lang w:val="en-US"/>
        </w:rPr>
        <w:t xml:space="preserve"> in past 2 weeks</w:t>
      </w:r>
      <w:r w:rsidRPr="007A1A2A">
        <w:rPr>
          <w:rFonts w:ascii="Century Gothic" w:eastAsiaTheme="minorHAnsi" w:hAnsi="Century Gothic" w:cstheme="minorBidi"/>
          <w:sz w:val="20"/>
          <w:szCs w:val="20"/>
          <w:lang w:val="en-US"/>
        </w:rPr>
        <w:t>?</w:t>
      </w:r>
    </w:p>
    <w:p w14:paraId="7D312C7B" w14:textId="77777777" w:rsidR="00E365CF" w:rsidRPr="007A1A2A" w:rsidRDefault="00E365CF" w:rsidP="00B403F2">
      <w:pPr>
        <w:pStyle w:val="ListParagraph"/>
        <w:ind w:left="0"/>
        <w:rPr>
          <w:rFonts w:ascii="Century Gothic" w:eastAsiaTheme="minorHAnsi" w:hAnsi="Century Gothic" w:cstheme="minorBidi"/>
          <w:b/>
          <w:color w:val="000099"/>
          <w:sz w:val="20"/>
          <w:szCs w:val="20"/>
          <w:lang w:val="en-US"/>
        </w:rPr>
      </w:pPr>
      <w:r w:rsidRPr="007A1A2A">
        <w:rPr>
          <w:rFonts w:ascii="Century Gothic" w:eastAsiaTheme="minorHAnsi" w:hAnsi="Century Gothic" w:cstheme="minorBidi"/>
          <w:b/>
          <w:color w:val="000099"/>
          <w:sz w:val="20"/>
          <w:szCs w:val="20"/>
          <w:lang w:val="en-US"/>
        </w:rPr>
        <w:t>RANDOMIZE</w:t>
      </w:r>
    </w:p>
    <w:p w14:paraId="62847752" w14:textId="33739F80" w:rsidR="00B403F2" w:rsidRPr="007A1A2A" w:rsidRDefault="006B4616" w:rsidP="00B403F2">
      <w:pPr>
        <w:pStyle w:val="ListParagraph"/>
        <w:numPr>
          <w:ilvl w:val="0"/>
          <w:numId w:val="32"/>
        </w:numPr>
        <w:spacing w:after="0" w:line="240" w:lineRule="auto"/>
        <w:contextualSpacing w:val="0"/>
        <w:rPr>
          <w:rFonts w:ascii="Century Gothic" w:eastAsiaTheme="minorHAnsi" w:hAnsi="Century Gothic" w:cstheme="minorBidi"/>
          <w:sz w:val="20"/>
          <w:szCs w:val="20"/>
          <w:lang w:val="en-US"/>
        </w:rPr>
      </w:pPr>
      <w:proofErr w:type="spellStart"/>
      <w:r>
        <w:rPr>
          <w:rFonts w:ascii="Century Gothic" w:eastAsiaTheme="minorHAnsi" w:hAnsi="Century Gothic" w:cstheme="minorBidi"/>
          <w:sz w:val="20"/>
          <w:szCs w:val="20"/>
          <w:lang w:val="en-US"/>
        </w:rPr>
        <w:t>BrandX</w:t>
      </w:r>
      <w:proofErr w:type="spellEnd"/>
    </w:p>
    <w:p w14:paraId="0EE282BF" w14:textId="77777777" w:rsidR="00B403F2" w:rsidRPr="007A1A2A" w:rsidRDefault="00B403F2" w:rsidP="00B403F2">
      <w:pPr>
        <w:pStyle w:val="ListParagraph"/>
        <w:numPr>
          <w:ilvl w:val="0"/>
          <w:numId w:val="32"/>
        </w:numPr>
        <w:spacing w:after="0" w:line="240" w:lineRule="auto"/>
        <w:contextualSpacing w:val="0"/>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Lincoln</w:t>
      </w:r>
    </w:p>
    <w:p w14:paraId="22BE99D4" w14:textId="77777777" w:rsidR="00B403F2" w:rsidRPr="007A1A2A" w:rsidRDefault="00B403F2" w:rsidP="00B403F2">
      <w:pPr>
        <w:pStyle w:val="ListParagraph"/>
        <w:numPr>
          <w:ilvl w:val="0"/>
          <w:numId w:val="32"/>
        </w:numPr>
        <w:spacing w:after="0" w:line="240" w:lineRule="auto"/>
        <w:contextualSpacing w:val="0"/>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Lexus</w:t>
      </w:r>
    </w:p>
    <w:p w14:paraId="05201596" w14:textId="77777777" w:rsidR="00B403F2" w:rsidRPr="007A1A2A" w:rsidRDefault="00B403F2" w:rsidP="00B403F2">
      <w:pPr>
        <w:pStyle w:val="ListParagraph"/>
        <w:numPr>
          <w:ilvl w:val="0"/>
          <w:numId w:val="32"/>
        </w:numPr>
        <w:spacing w:after="0" w:line="240" w:lineRule="auto"/>
        <w:contextualSpacing w:val="0"/>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Acura</w:t>
      </w:r>
    </w:p>
    <w:p w14:paraId="3AE8DE7B" w14:textId="77777777" w:rsidR="00B403F2" w:rsidRPr="007A1A2A" w:rsidRDefault="00B403F2" w:rsidP="00B403F2">
      <w:pPr>
        <w:pStyle w:val="ListParagraph"/>
        <w:numPr>
          <w:ilvl w:val="0"/>
          <w:numId w:val="32"/>
        </w:numPr>
        <w:spacing w:after="0" w:line="240" w:lineRule="auto"/>
        <w:contextualSpacing w:val="0"/>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Infiniti</w:t>
      </w:r>
    </w:p>
    <w:p w14:paraId="12ABD700" w14:textId="77777777" w:rsidR="00B403F2" w:rsidRPr="007A1A2A" w:rsidRDefault="00B403F2" w:rsidP="00B403F2">
      <w:pPr>
        <w:pStyle w:val="ListParagraph"/>
        <w:numPr>
          <w:ilvl w:val="0"/>
          <w:numId w:val="32"/>
        </w:numPr>
        <w:spacing w:after="0" w:line="240" w:lineRule="auto"/>
        <w:contextualSpacing w:val="0"/>
        <w:rPr>
          <w:rFonts w:ascii="Century Gothic" w:eastAsiaTheme="minorHAnsi" w:hAnsi="Century Gothic" w:cstheme="minorBidi"/>
          <w:b/>
          <w:color w:val="000099"/>
          <w:sz w:val="20"/>
          <w:szCs w:val="20"/>
          <w:lang w:val="en-US"/>
        </w:rPr>
      </w:pPr>
      <w:r w:rsidRPr="007A1A2A">
        <w:rPr>
          <w:rFonts w:ascii="Century Gothic" w:eastAsiaTheme="minorHAnsi" w:hAnsi="Century Gothic" w:cstheme="minorBidi"/>
          <w:sz w:val="20"/>
          <w:szCs w:val="20"/>
          <w:lang w:val="en-US"/>
        </w:rPr>
        <w:t>Not Sure/</w:t>
      </w:r>
      <w:proofErr w:type="gramStart"/>
      <w:r w:rsidRPr="007A1A2A">
        <w:rPr>
          <w:rFonts w:ascii="Century Gothic" w:eastAsiaTheme="minorHAnsi" w:hAnsi="Century Gothic" w:cstheme="minorBidi"/>
          <w:sz w:val="20"/>
          <w:szCs w:val="20"/>
          <w:lang w:val="en-US"/>
        </w:rPr>
        <w:t>Don’t</w:t>
      </w:r>
      <w:proofErr w:type="gramEnd"/>
      <w:r w:rsidRPr="007A1A2A">
        <w:rPr>
          <w:rFonts w:ascii="Century Gothic" w:eastAsiaTheme="minorHAnsi" w:hAnsi="Century Gothic" w:cstheme="minorBidi"/>
          <w:sz w:val="20"/>
          <w:szCs w:val="20"/>
          <w:lang w:val="en-US"/>
        </w:rPr>
        <w:t xml:space="preserve"> Know</w:t>
      </w:r>
      <w:r w:rsidR="00E365CF" w:rsidRPr="007A1A2A">
        <w:rPr>
          <w:rFonts w:ascii="Century Gothic" w:eastAsiaTheme="minorHAnsi" w:hAnsi="Century Gothic" w:cstheme="minorBidi"/>
          <w:sz w:val="20"/>
          <w:szCs w:val="20"/>
          <w:lang w:val="en-US"/>
        </w:rPr>
        <w:t xml:space="preserve"> </w:t>
      </w:r>
      <w:r w:rsidR="00E365CF" w:rsidRPr="007A1A2A">
        <w:rPr>
          <w:rFonts w:ascii="Century Gothic" w:eastAsiaTheme="minorHAnsi" w:hAnsi="Century Gothic" w:cstheme="minorBidi"/>
          <w:b/>
          <w:color w:val="000099"/>
          <w:sz w:val="20"/>
          <w:szCs w:val="20"/>
          <w:lang w:val="en-US"/>
        </w:rPr>
        <w:t>[DO NOT RANDOMIZE]</w:t>
      </w:r>
    </w:p>
    <w:p w14:paraId="6563C4F5" w14:textId="77777777" w:rsidR="00B403F2" w:rsidRPr="007A1A2A" w:rsidRDefault="00B403F2" w:rsidP="00B403F2">
      <w:pPr>
        <w:pStyle w:val="ListParagraph"/>
        <w:numPr>
          <w:ilvl w:val="0"/>
          <w:numId w:val="32"/>
        </w:numPr>
        <w:spacing w:after="0" w:line="240" w:lineRule="auto"/>
        <w:contextualSpacing w:val="0"/>
        <w:rPr>
          <w:rFonts w:ascii="Century Gothic" w:eastAsiaTheme="minorHAnsi" w:hAnsi="Century Gothic" w:cstheme="minorBidi"/>
          <w:b/>
          <w:color w:val="000099"/>
          <w:sz w:val="20"/>
          <w:szCs w:val="20"/>
          <w:lang w:val="en-US"/>
        </w:rPr>
      </w:pPr>
      <w:r w:rsidRPr="007A1A2A">
        <w:rPr>
          <w:rFonts w:ascii="Century Gothic" w:eastAsiaTheme="minorHAnsi" w:hAnsi="Century Gothic" w:cstheme="minorBidi"/>
          <w:sz w:val="20"/>
          <w:szCs w:val="20"/>
          <w:lang w:val="en-US"/>
        </w:rPr>
        <w:t xml:space="preserve">None of the </w:t>
      </w:r>
      <w:proofErr w:type="gramStart"/>
      <w:r w:rsidRPr="007A1A2A">
        <w:rPr>
          <w:rFonts w:ascii="Century Gothic" w:eastAsiaTheme="minorHAnsi" w:hAnsi="Century Gothic" w:cstheme="minorBidi"/>
          <w:sz w:val="20"/>
          <w:szCs w:val="20"/>
          <w:lang w:val="en-US"/>
        </w:rPr>
        <w:t>above</w:t>
      </w:r>
      <w:r w:rsidR="00E365CF" w:rsidRPr="007A1A2A">
        <w:rPr>
          <w:rFonts w:ascii="Century Gothic" w:eastAsiaTheme="minorHAnsi" w:hAnsi="Century Gothic" w:cstheme="minorBidi"/>
          <w:b/>
          <w:color w:val="000099"/>
          <w:sz w:val="20"/>
          <w:szCs w:val="20"/>
          <w:lang w:val="en-US"/>
        </w:rPr>
        <w:t>[</w:t>
      </w:r>
      <w:proofErr w:type="gramEnd"/>
      <w:r w:rsidR="00E365CF" w:rsidRPr="007A1A2A">
        <w:rPr>
          <w:rFonts w:ascii="Century Gothic" w:eastAsiaTheme="minorHAnsi" w:hAnsi="Century Gothic" w:cstheme="minorBidi"/>
          <w:b/>
          <w:color w:val="000099"/>
          <w:sz w:val="20"/>
          <w:szCs w:val="20"/>
          <w:lang w:val="en-US"/>
        </w:rPr>
        <w:t>DO NOT RANDOMIZE]</w:t>
      </w:r>
    </w:p>
    <w:p w14:paraId="3F87E06B" w14:textId="77777777" w:rsidR="00C80B00" w:rsidRPr="007A1A2A" w:rsidRDefault="00C80B00" w:rsidP="00B403F2">
      <w:pPr>
        <w:rPr>
          <w:rFonts w:ascii="Century Gothic" w:eastAsia="Calibri" w:hAnsi="Century Gothic" w:cs="Times New Roman"/>
          <w:b/>
          <w:sz w:val="20"/>
          <w:szCs w:val="20"/>
          <w:lang w:val="en-US"/>
        </w:rPr>
      </w:pPr>
    </w:p>
    <w:p w14:paraId="5AB9348C" w14:textId="77777777" w:rsidR="00B403F2" w:rsidRPr="007A1A2A" w:rsidRDefault="00B403F2" w:rsidP="00B403F2">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t xml:space="preserve">SPONSORSHIP ASSOCIATION </w:t>
      </w:r>
    </w:p>
    <w:p w14:paraId="0E21CA3C" w14:textId="162C676A" w:rsidR="00B403F2" w:rsidRPr="007A1A2A" w:rsidRDefault="00B403F2" w:rsidP="00B403F2">
      <w:pPr>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ASK </w:t>
      </w:r>
      <w:r w:rsidR="00F9453B" w:rsidRPr="007A1A2A">
        <w:rPr>
          <w:rFonts w:ascii="Century Gothic" w:hAnsi="Century Gothic"/>
          <w:b/>
          <w:color w:val="000099"/>
          <w:sz w:val="20"/>
          <w:szCs w:val="20"/>
          <w:lang w:val="en-US"/>
        </w:rPr>
        <w:t xml:space="preserve">IF </w:t>
      </w:r>
      <w:r w:rsidR="00000BFB" w:rsidRPr="007A1A2A">
        <w:rPr>
          <w:rFonts w:ascii="Century Gothic" w:hAnsi="Century Gothic"/>
          <w:b/>
          <w:color w:val="000099"/>
          <w:sz w:val="20"/>
          <w:szCs w:val="20"/>
          <w:lang w:val="en-US"/>
        </w:rPr>
        <w:t>SPONSOR</w:t>
      </w:r>
      <w:r w:rsidR="00F9453B" w:rsidRPr="007A1A2A">
        <w:rPr>
          <w:rFonts w:ascii="Century Gothic" w:hAnsi="Century Gothic"/>
          <w:b/>
          <w:color w:val="000099"/>
          <w:sz w:val="20"/>
          <w:szCs w:val="20"/>
          <w:lang w:val="en-US"/>
        </w:rPr>
        <w:t>SHIP AWARENESS IN Q9=</w:t>
      </w:r>
      <w:r w:rsidR="00000BFB" w:rsidRPr="007A1A2A">
        <w:rPr>
          <w:rFonts w:ascii="Century Gothic" w:hAnsi="Century Gothic"/>
          <w:b/>
          <w:color w:val="000099"/>
          <w:sz w:val="20"/>
          <w:szCs w:val="20"/>
          <w:lang w:val="en-US"/>
        </w:rPr>
        <w:t xml:space="preserve"> </w:t>
      </w:r>
      <w:r w:rsidR="006B4616">
        <w:rPr>
          <w:rFonts w:ascii="Century Gothic" w:hAnsi="Century Gothic"/>
          <w:b/>
          <w:color w:val="000099"/>
          <w:sz w:val="20"/>
          <w:szCs w:val="20"/>
          <w:lang w:val="en-US"/>
        </w:rPr>
        <w:t>BRANDX</w:t>
      </w:r>
    </w:p>
    <w:p w14:paraId="41581E70" w14:textId="26A77851" w:rsidR="00B403F2" w:rsidRPr="007A1A2A" w:rsidRDefault="00B403F2" w:rsidP="00B403F2">
      <w:pPr>
        <w:rPr>
          <w:rFonts w:ascii="Century Gothic" w:hAnsi="Century Gothic" w:cs="Arial"/>
          <w:bCs/>
          <w:sz w:val="20"/>
          <w:szCs w:val="20"/>
        </w:rPr>
      </w:pPr>
      <w:r w:rsidRPr="007A1A2A">
        <w:rPr>
          <w:rFonts w:ascii="Century Gothic" w:hAnsi="Century Gothic" w:cs="Arial"/>
          <w:bCs/>
          <w:sz w:val="20"/>
          <w:szCs w:val="20"/>
        </w:rPr>
        <w:t>Q</w:t>
      </w:r>
      <w:r w:rsidR="00EC6D50" w:rsidRPr="007A1A2A">
        <w:rPr>
          <w:rFonts w:ascii="Century Gothic" w:hAnsi="Century Gothic" w:cs="Arial"/>
          <w:bCs/>
          <w:sz w:val="20"/>
          <w:szCs w:val="20"/>
        </w:rPr>
        <w:t>10</w:t>
      </w:r>
      <w:r w:rsidRPr="007A1A2A">
        <w:rPr>
          <w:rFonts w:ascii="Century Gothic" w:hAnsi="Century Gothic" w:cs="Arial"/>
          <w:bCs/>
          <w:sz w:val="20"/>
          <w:szCs w:val="20"/>
        </w:rPr>
        <w:t xml:space="preserve">. </w:t>
      </w:r>
      <w:r w:rsidR="00F9453B" w:rsidRPr="007A1A2A">
        <w:rPr>
          <w:rFonts w:ascii="Century Gothic" w:hAnsi="Century Gothic" w:cs="Arial"/>
          <w:bCs/>
          <w:sz w:val="20"/>
          <w:szCs w:val="20"/>
        </w:rPr>
        <w:t xml:space="preserve">Thinking about the </w:t>
      </w:r>
      <w:proofErr w:type="spellStart"/>
      <w:r w:rsidR="006B4616">
        <w:rPr>
          <w:rFonts w:ascii="Century Gothic" w:hAnsi="Century Gothic" w:cs="Arial"/>
          <w:bCs/>
          <w:sz w:val="20"/>
          <w:szCs w:val="20"/>
        </w:rPr>
        <w:t>BrandX</w:t>
      </w:r>
      <w:proofErr w:type="spellEnd"/>
      <w:r w:rsidR="00F9453B" w:rsidRPr="007A1A2A">
        <w:rPr>
          <w:rFonts w:ascii="Century Gothic" w:hAnsi="Century Gothic" w:cs="Arial"/>
          <w:bCs/>
          <w:sz w:val="20"/>
          <w:szCs w:val="20"/>
        </w:rPr>
        <w:t xml:space="preserve"> </w:t>
      </w:r>
      <w:proofErr w:type="spellStart"/>
      <w:r w:rsidR="006B4616">
        <w:rPr>
          <w:rFonts w:ascii="Century Gothic" w:hAnsi="Century Gothic" w:cs="Arial"/>
          <w:bCs/>
          <w:sz w:val="20"/>
          <w:szCs w:val="20"/>
        </w:rPr>
        <w:t>ProgramY</w:t>
      </w:r>
      <w:proofErr w:type="spellEnd"/>
      <w:r w:rsidR="00F9453B" w:rsidRPr="007A1A2A">
        <w:rPr>
          <w:rFonts w:ascii="Century Gothic" w:hAnsi="Century Gothic" w:cs="Arial"/>
          <w:bCs/>
          <w:sz w:val="20"/>
          <w:szCs w:val="20"/>
        </w:rPr>
        <w:t xml:space="preserve"> food program </w:t>
      </w:r>
      <w:r w:rsidR="00D47AC1" w:rsidRPr="007A1A2A">
        <w:rPr>
          <w:rFonts w:ascii="Century Gothic" w:hAnsi="Century Gothic" w:cs="Arial"/>
          <w:bCs/>
          <w:sz w:val="20"/>
          <w:szCs w:val="20"/>
        </w:rPr>
        <w:t>sponsorship</w:t>
      </w:r>
      <w:r w:rsidR="00F9453B" w:rsidRPr="007A1A2A">
        <w:rPr>
          <w:rFonts w:ascii="Century Gothic" w:hAnsi="Century Gothic" w:cs="Arial"/>
          <w:bCs/>
          <w:sz w:val="20"/>
          <w:szCs w:val="20"/>
        </w:rPr>
        <w:t xml:space="preserve">, </w:t>
      </w:r>
      <w:r w:rsidR="00BE7105" w:rsidRPr="007A1A2A">
        <w:rPr>
          <w:rFonts w:ascii="Century Gothic" w:hAnsi="Century Gothic" w:cs="Arial"/>
          <w:bCs/>
          <w:strike/>
          <w:sz w:val="20"/>
          <w:szCs w:val="20"/>
        </w:rPr>
        <w:t>what is your overall opinion of this partnership</w:t>
      </w:r>
      <w:r w:rsidR="00D47AC1" w:rsidRPr="007A1A2A">
        <w:rPr>
          <w:rFonts w:ascii="Century Gothic" w:hAnsi="Century Gothic" w:cs="Arial"/>
          <w:bCs/>
          <w:strike/>
          <w:sz w:val="20"/>
          <w:szCs w:val="20"/>
        </w:rPr>
        <w:t xml:space="preserve">? </w:t>
      </w:r>
      <w:r w:rsidR="00461019" w:rsidRPr="007A1A2A">
        <w:rPr>
          <w:rFonts w:ascii="Century Gothic" w:hAnsi="Century Gothic" w:cs="Arial"/>
          <w:bCs/>
          <w:sz w:val="20"/>
          <w:szCs w:val="20"/>
        </w:rPr>
        <w:t>would you say this is a:</w:t>
      </w:r>
    </w:p>
    <w:p w14:paraId="6C9482D4" w14:textId="77777777" w:rsidR="00B403F2" w:rsidRPr="007A1A2A" w:rsidRDefault="00BE7105" w:rsidP="00B403F2">
      <w:pPr>
        <w:pStyle w:val="ListParagraph"/>
        <w:numPr>
          <w:ilvl w:val="0"/>
          <w:numId w:val="34"/>
        </w:numPr>
        <w:rPr>
          <w:rFonts w:ascii="Century Gothic" w:hAnsi="Century Gothic" w:cs="Arial"/>
          <w:bCs/>
          <w:sz w:val="20"/>
          <w:szCs w:val="20"/>
        </w:rPr>
      </w:pPr>
      <w:r w:rsidRPr="007A1A2A">
        <w:rPr>
          <w:rFonts w:ascii="Century Gothic" w:hAnsi="Century Gothic" w:cs="Arial"/>
          <w:bCs/>
          <w:sz w:val="20"/>
          <w:szCs w:val="20"/>
        </w:rPr>
        <w:t>V</w:t>
      </w:r>
      <w:r w:rsidR="00D47AC1" w:rsidRPr="007A1A2A">
        <w:rPr>
          <w:rFonts w:ascii="Century Gothic" w:hAnsi="Century Gothic" w:cs="Arial"/>
          <w:bCs/>
          <w:sz w:val="20"/>
          <w:szCs w:val="20"/>
        </w:rPr>
        <w:t>ery good fit</w:t>
      </w:r>
    </w:p>
    <w:p w14:paraId="186BFE8C" w14:textId="77777777" w:rsidR="00B403F2" w:rsidRPr="007A1A2A" w:rsidRDefault="00B403F2" w:rsidP="00B403F2">
      <w:pPr>
        <w:pStyle w:val="ListParagraph"/>
        <w:numPr>
          <w:ilvl w:val="0"/>
          <w:numId w:val="34"/>
        </w:numPr>
        <w:rPr>
          <w:rFonts w:ascii="Century Gothic" w:hAnsi="Century Gothic" w:cs="Arial"/>
          <w:bCs/>
          <w:sz w:val="20"/>
          <w:szCs w:val="20"/>
        </w:rPr>
      </w:pPr>
      <w:r w:rsidRPr="007A1A2A">
        <w:rPr>
          <w:rFonts w:ascii="Century Gothic" w:hAnsi="Century Gothic" w:cs="Arial"/>
          <w:bCs/>
          <w:sz w:val="20"/>
          <w:szCs w:val="20"/>
        </w:rPr>
        <w:t xml:space="preserve">Somewhat </w:t>
      </w:r>
      <w:r w:rsidR="00BE7105" w:rsidRPr="007A1A2A">
        <w:rPr>
          <w:rFonts w:ascii="Century Gothic" w:hAnsi="Century Gothic" w:cs="Arial"/>
          <w:bCs/>
          <w:sz w:val="20"/>
          <w:szCs w:val="20"/>
        </w:rPr>
        <w:t xml:space="preserve">of </w:t>
      </w:r>
      <w:r w:rsidR="00D47AC1" w:rsidRPr="007A1A2A">
        <w:rPr>
          <w:rFonts w:ascii="Century Gothic" w:hAnsi="Century Gothic" w:cs="Arial"/>
          <w:bCs/>
          <w:sz w:val="20"/>
          <w:szCs w:val="20"/>
        </w:rPr>
        <w:t>a good fit</w:t>
      </w:r>
    </w:p>
    <w:p w14:paraId="0210FA55" w14:textId="77777777" w:rsidR="00B403F2" w:rsidRPr="007A1A2A" w:rsidRDefault="00B403F2" w:rsidP="00B403F2">
      <w:pPr>
        <w:pStyle w:val="ListParagraph"/>
        <w:numPr>
          <w:ilvl w:val="0"/>
          <w:numId w:val="34"/>
        </w:numPr>
        <w:rPr>
          <w:rFonts w:ascii="Century Gothic" w:hAnsi="Century Gothic" w:cs="Arial"/>
          <w:bCs/>
          <w:sz w:val="20"/>
          <w:szCs w:val="20"/>
        </w:rPr>
      </w:pPr>
      <w:r w:rsidRPr="007A1A2A">
        <w:rPr>
          <w:rFonts w:ascii="Century Gothic" w:hAnsi="Century Gothic" w:cs="Arial"/>
          <w:bCs/>
          <w:sz w:val="20"/>
          <w:szCs w:val="20"/>
        </w:rPr>
        <w:t>Neutral</w:t>
      </w:r>
    </w:p>
    <w:p w14:paraId="60604E91" w14:textId="77777777" w:rsidR="00B403F2" w:rsidRPr="007A1A2A" w:rsidRDefault="00B403F2" w:rsidP="00B403F2">
      <w:pPr>
        <w:pStyle w:val="ListParagraph"/>
        <w:numPr>
          <w:ilvl w:val="0"/>
          <w:numId w:val="34"/>
        </w:numPr>
        <w:rPr>
          <w:rFonts w:ascii="Century Gothic" w:hAnsi="Century Gothic" w:cs="Arial"/>
          <w:bCs/>
          <w:sz w:val="20"/>
          <w:szCs w:val="20"/>
        </w:rPr>
      </w:pPr>
      <w:r w:rsidRPr="007A1A2A">
        <w:rPr>
          <w:rFonts w:ascii="Century Gothic" w:hAnsi="Century Gothic" w:cs="Arial"/>
          <w:bCs/>
          <w:sz w:val="20"/>
          <w:szCs w:val="20"/>
        </w:rPr>
        <w:t xml:space="preserve">Somewhat </w:t>
      </w:r>
      <w:r w:rsidR="00D47AC1" w:rsidRPr="007A1A2A">
        <w:rPr>
          <w:rFonts w:ascii="Century Gothic" w:hAnsi="Century Gothic" w:cs="Arial"/>
          <w:bCs/>
          <w:sz w:val="20"/>
          <w:szCs w:val="20"/>
        </w:rPr>
        <w:t>not a good fit</w:t>
      </w:r>
    </w:p>
    <w:p w14:paraId="69B2F9A7" w14:textId="77777777" w:rsidR="00B403F2" w:rsidRPr="007A1A2A" w:rsidRDefault="00D47AC1" w:rsidP="00B403F2">
      <w:pPr>
        <w:pStyle w:val="ListParagraph"/>
        <w:numPr>
          <w:ilvl w:val="0"/>
          <w:numId w:val="34"/>
        </w:numPr>
        <w:rPr>
          <w:rFonts w:ascii="Century Gothic" w:hAnsi="Century Gothic" w:cs="Arial"/>
          <w:bCs/>
          <w:sz w:val="20"/>
          <w:szCs w:val="20"/>
        </w:rPr>
      </w:pPr>
      <w:r w:rsidRPr="007A1A2A">
        <w:rPr>
          <w:rFonts w:ascii="Century Gothic" w:hAnsi="Century Gothic" w:cs="Arial"/>
          <w:bCs/>
          <w:sz w:val="20"/>
          <w:szCs w:val="20"/>
        </w:rPr>
        <w:t>Not at all a good fit</w:t>
      </w:r>
    </w:p>
    <w:p w14:paraId="79E515B8" w14:textId="77777777" w:rsidR="00CA10A2" w:rsidRDefault="00CA10A2" w:rsidP="003032C2">
      <w:pPr>
        <w:rPr>
          <w:rFonts w:ascii="Century Gothic" w:eastAsia="Calibri" w:hAnsi="Century Gothic" w:cs="Times New Roman"/>
          <w:b/>
          <w:sz w:val="20"/>
          <w:szCs w:val="20"/>
          <w:lang w:val="en-US"/>
        </w:rPr>
      </w:pPr>
    </w:p>
    <w:p w14:paraId="0094AFBF" w14:textId="77777777" w:rsidR="00CA10A2" w:rsidRDefault="00CA10A2" w:rsidP="003032C2">
      <w:pPr>
        <w:rPr>
          <w:rFonts w:ascii="Century Gothic" w:eastAsia="Calibri" w:hAnsi="Century Gothic" w:cs="Times New Roman"/>
          <w:b/>
          <w:sz w:val="20"/>
          <w:szCs w:val="20"/>
          <w:lang w:val="en-US"/>
        </w:rPr>
      </w:pPr>
    </w:p>
    <w:p w14:paraId="65D18684" w14:textId="77777777" w:rsidR="00CA10A2" w:rsidRDefault="00CA10A2" w:rsidP="003032C2">
      <w:pPr>
        <w:rPr>
          <w:rFonts w:ascii="Century Gothic" w:eastAsia="Calibri" w:hAnsi="Century Gothic" w:cs="Times New Roman"/>
          <w:b/>
          <w:sz w:val="20"/>
          <w:szCs w:val="20"/>
          <w:lang w:val="en-US"/>
        </w:rPr>
      </w:pPr>
    </w:p>
    <w:p w14:paraId="6E91B469" w14:textId="77777777" w:rsidR="00CA10A2" w:rsidRDefault="00CA10A2" w:rsidP="003032C2">
      <w:pPr>
        <w:rPr>
          <w:rFonts w:ascii="Century Gothic" w:eastAsia="Calibri" w:hAnsi="Century Gothic" w:cs="Times New Roman"/>
          <w:b/>
          <w:sz w:val="20"/>
          <w:szCs w:val="20"/>
          <w:lang w:val="en-US"/>
        </w:rPr>
      </w:pPr>
    </w:p>
    <w:p w14:paraId="61D1C0B9" w14:textId="77777777" w:rsidR="00CA10A2" w:rsidRDefault="00CA10A2" w:rsidP="003032C2">
      <w:pPr>
        <w:rPr>
          <w:rFonts w:ascii="Century Gothic" w:eastAsia="Calibri" w:hAnsi="Century Gothic" w:cs="Times New Roman"/>
          <w:b/>
          <w:sz w:val="20"/>
          <w:szCs w:val="20"/>
          <w:lang w:val="en-US"/>
        </w:rPr>
      </w:pPr>
    </w:p>
    <w:p w14:paraId="6852966A" w14:textId="77777777" w:rsidR="00CA10A2" w:rsidRDefault="00CA10A2" w:rsidP="003032C2">
      <w:pPr>
        <w:rPr>
          <w:rFonts w:ascii="Century Gothic" w:eastAsia="Calibri" w:hAnsi="Century Gothic" w:cs="Times New Roman"/>
          <w:b/>
          <w:sz w:val="20"/>
          <w:szCs w:val="20"/>
          <w:lang w:val="en-US"/>
        </w:rPr>
      </w:pPr>
    </w:p>
    <w:p w14:paraId="08EAA1C0" w14:textId="77777777" w:rsidR="00CA10A2" w:rsidRDefault="00CA10A2" w:rsidP="003032C2">
      <w:pPr>
        <w:rPr>
          <w:rFonts w:ascii="Century Gothic" w:eastAsia="Calibri" w:hAnsi="Century Gothic" w:cs="Times New Roman"/>
          <w:b/>
          <w:sz w:val="20"/>
          <w:szCs w:val="20"/>
          <w:lang w:val="en-US"/>
        </w:rPr>
      </w:pPr>
    </w:p>
    <w:p w14:paraId="7AB02F8A" w14:textId="77777777" w:rsidR="00CA10A2" w:rsidRDefault="00CA10A2" w:rsidP="003032C2">
      <w:pPr>
        <w:rPr>
          <w:rFonts w:ascii="Century Gothic" w:eastAsia="Calibri" w:hAnsi="Century Gothic" w:cs="Times New Roman"/>
          <w:b/>
          <w:sz w:val="20"/>
          <w:szCs w:val="20"/>
          <w:lang w:val="en-US"/>
        </w:rPr>
      </w:pPr>
    </w:p>
    <w:p w14:paraId="6C7A05D9" w14:textId="77777777" w:rsidR="00CA10A2" w:rsidRDefault="00CA10A2" w:rsidP="003032C2">
      <w:pPr>
        <w:rPr>
          <w:rFonts w:ascii="Century Gothic" w:eastAsia="Calibri" w:hAnsi="Century Gothic" w:cs="Times New Roman"/>
          <w:b/>
          <w:sz w:val="20"/>
          <w:szCs w:val="20"/>
          <w:lang w:val="en-US"/>
        </w:rPr>
      </w:pPr>
    </w:p>
    <w:p w14:paraId="12205882" w14:textId="203F4DDF" w:rsidR="003032C2" w:rsidRPr="007A1A2A" w:rsidRDefault="003032C2" w:rsidP="003032C2">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lastRenderedPageBreak/>
        <w:t>ACTIONS TAKEN</w:t>
      </w:r>
    </w:p>
    <w:p w14:paraId="7DF028B9" w14:textId="24A33268" w:rsidR="003032C2" w:rsidRPr="007A1A2A" w:rsidRDefault="003032C2" w:rsidP="003032C2">
      <w:pPr>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ASK IF SPONSORSHIP AWARENESS IN Q9= </w:t>
      </w:r>
      <w:r w:rsidR="006B4616">
        <w:rPr>
          <w:rFonts w:ascii="Century Gothic" w:hAnsi="Century Gothic"/>
          <w:b/>
          <w:color w:val="000099"/>
          <w:sz w:val="20"/>
          <w:szCs w:val="20"/>
          <w:lang w:val="en-US"/>
        </w:rPr>
        <w:t>BRANDX</w:t>
      </w:r>
    </w:p>
    <w:p w14:paraId="01573593" w14:textId="2C63F3AC" w:rsidR="003032C2" w:rsidRPr="007A1A2A" w:rsidRDefault="00485FE6" w:rsidP="003032C2">
      <w:pPr>
        <w:rPr>
          <w:rFonts w:ascii="Century Gothic" w:hAnsi="Century Gothic" w:cs="Arial"/>
          <w:bCs/>
          <w:sz w:val="20"/>
          <w:szCs w:val="20"/>
        </w:rPr>
      </w:pPr>
      <w:r w:rsidRPr="007A1A2A">
        <w:rPr>
          <w:rFonts w:ascii="Century Gothic" w:hAnsi="Century Gothic" w:cs="Arial"/>
          <w:bCs/>
          <w:sz w:val="20"/>
          <w:szCs w:val="20"/>
        </w:rPr>
        <w:t xml:space="preserve">Q11. </w:t>
      </w:r>
      <w:r w:rsidR="003032C2" w:rsidRPr="007A1A2A">
        <w:rPr>
          <w:rFonts w:ascii="Century Gothic" w:hAnsi="Century Gothic" w:cs="Arial"/>
          <w:bCs/>
          <w:sz w:val="20"/>
          <w:szCs w:val="20"/>
        </w:rPr>
        <w:t xml:space="preserve">Which of the following did you do after seeing </w:t>
      </w:r>
      <w:proofErr w:type="spellStart"/>
      <w:r w:rsidR="006B4616">
        <w:rPr>
          <w:rFonts w:ascii="Century Gothic" w:hAnsi="Century Gothic" w:cs="Arial"/>
          <w:bCs/>
          <w:sz w:val="20"/>
          <w:szCs w:val="20"/>
        </w:rPr>
        <w:t>BrandX</w:t>
      </w:r>
      <w:proofErr w:type="spellEnd"/>
      <w:r w:rsidR="003032C2" w:rsidRPr="007A1A2A">
        <w:rPr>
          <w:rFonts w:ascii="Century Gothic" w:hAnsi="Century Gothic" w:cs="Arial"/>
          <w:bCs/>
          <w:sz w:val="20"/>
          <w:szCs w:val="20"/>
        </w:rPr>
        <w:t xml:space="preserve"> within </w:t>
      </w:r>
      <w:proofErr w:type="spellStart"/>
      <w:r w:rsidR="006B4616">
        <w:rPr>
          <w:rFonts w:ascii="Century Gothic" w:hAnsi="Century Gothic" w:cs="Arial"/>
          <w:bCs/>
          <w:sz w:val="20"/>
          <w:szCs w:val="20"/>
        </w:rPr>
        <w:t>ProgramY</w:t>
      </w:r>
      <w:proofErr w:type="spellEnd"/>
      <w:r w:rsidR="003032C2" w:rsidRPr="007A1A2A">
        <w:rPr>
          <w:rFonts w:ascii="Century Gothic" w:hAnsi="Century Gothic" w:cs="Arial"/>
          <w:bCs/>
          <w:sz w:val="20"/>
          <w:szCs w:val="20"/>
        </w:rPr>
        <w:t>?</w:t>
      </w:r>
    </w:p>
    <w:p w14:paraId="09AEFF54" w14:textId="77777777" w:rsidR="003032C2" w:rsidRPr="007A1A2A" w:rsidRDefault="003032C2" w:rsidP="003032C2">
      <w:pPr>
        <w:rPr>
          <w:rFonts w:ascii="Century Gothic" w:hAnsi="Century Gothic" w:cs="Arial"/>
          <w:bCs/>
          <w:sz w:val="20"/>
          <w:szCs w:val="20"/>
        </w:rPr>
      </w:pPr>
    </w:p>
    <w:p w14:paraId="1985F277" w14:textId="4A26ECAC" w:rsidR="003032C2" w:rsidRPr="007A1A2A" w:rsidRDefault="003032C2" w:rsidP="003032C2">
      <w:pPr>
        <w:pStyle w:val="ListParagraph"/>
        <w:numPr>
          <w:ilvl w:val="0"/>
          <w:numId w:val="49"/>
        </w:numPr>
        <w:rPr>
          <w:rFonts w:ascii="Century Gothic" w:hAnsi="Century Gothic" w:cs="Arial"/>
          <w:bCs/>
          <w:sz w:val="20"/>
          <w:szCs w:val="20"/>
        </w:rPr>
      </w:pPr>
      <w:r w:rsidRPr="007A1A2A">
        <w:rPr>
          <w:rFonts w:ascii="Century Gothic" w:hAnsi="Century Gothic" w:cs="Arial"/>
          <w:bCs/>
          <w:sz w:val="20"/>
          <w:szCs w:val="20"/>
        </w:rPr>
        <w:t xml:space="preserve">Visited the </w:t>
      </w:r>
      <w:proofErr w:type="spellStart"/>
      <w:r w:rsidR="006B4616">
        <w:rPr>
          <w:rFonts w:ascii="Century Gothic" w:hAnsi="Century Gothic" w:cs="Arial"/>
          <w:bCs/>
          <w:sz w:val="20"/>
          <w:szCs w:val="20"/>
        </w:rPr>
        <w:t>BrandX</w:t>
      </w:r>
      <w:proofErr w:type="spellEnd"/>
      <w:r w:rsidRPr="007A1A2A">
        <w:rPr>
          <w:rFonts w:ascii="Century Gothic" w:hAnsi="Century Gothic" w:cs="Arial"/>
          <w:bCs/>
          <w:sz w:val="20"/>
          <w:szCs w:val="20"/>
        </w:rPr>
        <w:t xml:space="preserve"> website - </w:t>
      </w:r>
      <w:r w:rsidR="006B4616">
        <w:rPr>
          <w:rFonts w:ascii="Century Gothic" w:hAnsi="Century Gothic" w:cs="Arial"/>
          <w:bCs/>
          <w:sz w:val="20"/>
          <w:szCs w:val="20"/>
        </w:rPr>
        <w:t>BrandX</w:t>
      </w:r>
      <w:r w:rsidRPr="007A1A2A">
        <w:rPr>
          <w:rFonts w:ascii="Century Gothic" w:hAnsi="Century Gothic" w:cs="Arial"/>
          <w:bCs/>
          <w:sz w:val="20"/>
          <w:szCs w:val="20"/>
        </w:rPr>
        <w:t>.com</w:t>
      </w:r>
    </w:p>
    <w:p w14:paraId="42B38002" w14:textId="3F478FD2" w:rsidR="003032C2" w:rsidRPr="007A1A2A" w:rsidRDefault="003032C2" w:rsidP="003032C2">
      <w:pPr>
        <w:pStyle w:val="ListParagraph"/>
        <w:numPr>
          <w:ilvl w:val="0"/>
          <w:numId w:val="49"/>
        </w:numPr>
        <w:rPr>
          <w:rFonts w:ascii="Century Gothic" w:hAnsi="Century Gothic" w:cs="Arial"/>
          <w:bCs/>
          <w:sz w:val="20"/>
          <w:szCs w:val="20"/>
        </w:rPr>
      </w:pPr>
      <w:r w:rsidRPr="007A1A2A">
        <w:rPr>
          <w:rFonts w:ascii="Century Gothic" w:hAnsi="Century Gothic" w:cs="Arial"/>
          <w:bCs/>
          <w:sz w:val="20"/>
          <w:szCs w:val="20"/>
        </w:rPr>
        <w:t xml:space="preserve">Searched online for more information about </w:t>
      </w:r>
      <w:proofErr w:type="spellStart"/>
      <w:r w:rsidR="006B4616">
        <w:rPr>
          <w:rFonts w:ascii="Century Gothic" w:hAnsi="Century Gothic" w:cs="Arial"/>
          <w:bCs/>
          <w:sz w:val="20"/>
          <w:szCs w:val="20"/>
        </w:rPr>
        <w:t>BrandX</w:t>
      </w:r>
      <w:proofErr w:type="spellEnd"/>
    </w:p>
    <w:p w14:paraId="7B429478" w14:textId="2304E363" w:rsidR="003032C2" w:rsidRPr="007A1A2A" w:rsidRDefault="003032C2" w:rsidP="003032C2">
      <w:pPr>
        <w:pStyle w:val="ListParagraph"/>
        <w:numPr>
          <w:ilvl w:val="0"/>
          <w:numId w:val="49"/>
        </w:numPr>
        <w:rPr>
          <w:rFonts w:ascii="Century Gothic" w:hAnsi="Century Gothic" w:cs="Arial"/>
          <w:bCs/>
          <w:sz w:val="20"/>
          <w:szCs w:val="20"/>
        </w:rPr>
      </w:pPr>
      <w:r w:rsidRPr="007A1A2A">
        <w:rPr>
          <w:rFonts w:ascii="Century Gothic" w:hAnsi="Century Gothic" w:cs="Arial"/>
          <w:bCs/>
          <w:sz w:val="20"/>
          <w:szCs w:val="20"/>
        </w:rPr>
        <w:t xml:space="preserve">Told others about </w:t>
      </w:r>
      <w:proofErr w:type="spellStart"/>
      <w:r w:rsidR="006B4616">
        <w:rPr>
          <w:rFonts w:ascii="Century Gothic" w:hAnsi="Century Gothic" w:cs="Arial"/>
          <w:bCs/>
          <w:sz w:val="20"/>
          <w:szCs w:val="20"/>
        </w:rPr>
        <w:t>BrandX</w:t>
      </w:r>
      <w:r w:rsidRPr="007A1A2A">
        <w:rPr>
          <w:rFonts w:ascii="Century Gothic" w:hAnsi="Century Gothic" w:cs="Arial"/>
          <w:bCs/>
          <w:sz w:val="20"/>
          <w:szCs w:val="20"/>
        </w:rPr>
        <w:t>’s</w:t>
      </w:r>
      <w:proofErr w:type="spellEnd"/>
      <w:r w:rsidRPr="007A1A2A">
        <w:rPr>
          <w:rFonts w:ascii="Century Gothic" w:hAnsi="Century Gothic" w:cs="Arial"/>
          <w:bCs/>
          <w:sz w:val="20"/>
          <w:szCs w:val="20"/>
        </w:rPr>
        <w:t xml:space="preserve"> sponsorship of </w:t>
      </w:r>
      <w:proofErr w:type="spellStart"/>
      <w:r w:rsidR="006B4616">
        <w:rPr>
          <w:rFonts w:ascii="Century Gothic" w:hAnsi="Century Gothic" w:cs="Arial"/>
          <w:bCs/>
          <w:sz w:val="20"/>
          <w:szCs w:val="20"/>
        </w:rPr>
        <w:t>ProgramY</w:t>
      </w:r>
      <w:proofErr w:type="spellEnd"/>
    </w:p>
    <w:p w14:paraId="4446A98B" w14:textId="7F7F0423" w:rsidR="003032C2" w:rsidRPr="007A1A2A" w:rsidRDefault="003032C2" w:rsidP="003032C2">
      <w:pPr>
        <w:pStyle w:val="ListParagraph"/>
        <w:numPr>
          <w:ilvl w:val="0"/>
          <w:numId w:val="49"/>
        </w:numPr>
        <w:rPr>
          <w:rFonts w:ascii="Century Gothic" w:hAnsi="Century Gothic" w:cs="Arial"/>
          <w:bCs/>
          <w:sz w:val="20"/>
          <w:szCs w:val="20"/>
        </w:rPr>
      </w:pPr>
      <w:r w:rsidRPr="007A1A2A">
        <w:rPr>
          <w:rFonts w:ascii="Century Gothic" w:hAnsi="Century Gothic" w:cs="Arial"/>
          <w:bCs/>
          <w:sz w:val="20"/>
          <w:szCs w:val="20"/>
        </w:rPr>
        <w:t xml:space="preserve">Talked about </w:t>
      </w:r>
      <w:proofErr w:type="spellStart"/>
      <w:r w:rsidR="006B4616">
        <w:rPr>
          <w:rFonts w:ascii="Century Gothic" w:hAnsi="Century Gothic" w:cs="Arial"/>
          <w:bCs/>
          <w:sz w:val="20"/>
          <w:szCs w:val="20"/>
        </w:rPr>
        <w:t>BrandX</w:t>
      </w:r>
      <w:proofErr w:type="spellEnd"/>
      <w:r w:rsidRPr="007A1A2A">
        <w:rPr>
          <w:rFonts w:ascii="Century Gothic" w:hAnsi="Century Gothic" w:cs="Arial"/>
          <w:bCs/>
          <w:sz w:val="20"/>
          <w:szCs w:val="20"/>
        </w:rPr>
        <w:t xml:space="preserve"> with family and friends</w:t>
      </w:r>
    </w:p>
    <w:p w14:paraId="65E30D57" w14:textId="7FE9D330" w:rsidR="003032C2" w:rsidRPr="007A1A2A" w:rsidRDefault="003032C2" w:rsidP="003032C2">
      <w:pPr>
        <w:pStyle w:val="ListParagraph"/>
        <w:numPr>
          <w:ilvl w:val="0"/>
          <w:numId w:val="49"/>
        </w:numPr>
        <w:rPr>
          <w:rFonts w:ascii="Century Gothic" w:hAnsi="Century Gothic" w:cs="Arial"/>
          <w:bCs/>
          <w:sz w:val="20"/>
          <w:szCs w:val="20"/>
        </w:rPr>
      </w:pPr>
      <w:r w:rsidRPr="007A1A2A">
        <w:rPr>
          <w:rFonts w:ascii="Century Gothic" w:hAnsi="Century Gothic" w:cs="Arial"/>
          <w:bCs/>
          <w:sz w:val="20"/>
          <w:szCs w:val="20"/>
        </w:rPr>
        <w:t xml:space="preserve">Visit / Follow </w:t>
      </w:r>
      <w:proofErr w:type="spellStart"/>
      <w:r w:rsidR="006B4616">
        <w:rPr>
          <w:rFonts w:ascii="Century Gothic" w:hAnsi="Century Gothic" w:cs="Arial"/>
          <w:bCs/>
          <w:sz w:val="20"/>
          <w:szCs w:val="20"/>
        </w:rPr>
        <w:t>BrandX</w:t>
      </w:r>
      <w:proofErr w:type="spellEnd"/>
      <w:r w:rsidRPr="007A1A2A">
        <w:rPr>
          <w:rFonts w:ascii="Century Gothic" w:hAnsi="Century Gothic" w:cs="Arial"/>
          <w:bCs/>
          <w:sz w:val="20"/>
          <w:szCs w:val="20"/>
        </w:rPr>
        <w:t xml:space="preserve"> social networking channels like Facebook / Twitter / Instagram / etc.</w:t>
      </w:r>
    </w:p>
    <w:p w14:paraId="5283A642" w14:textId="6C0809F1" w:rsidR="003032C2" w:rsidRPr="007A1A2A" w:rsidRDefault="003032C2" w:rsidP="003032C2">
      <w:pPr>
        <w:pStyle w:val="ListParagraph"/>
        <w:numPr>
          <w:ilvl w:val="0"/>
          <w:numId w:val="49"/>
        </w:numPr>
        <w:rPr>
          <w:rFonts w:ascii="Century Gothic" w:hAnsi="Century Gothic" w:cs="Arial"/>
          <w:bCs/>
          <w:sz w:val="20"/>
          <w:szCs w:val="20"/>
        </w:rPr>
      </w:pPr>
      <w:r w:rsidRPr="007A1A2A">
        <w:rPr>
          <w:rFonts w:ascii="Century Gothic" w:hAnsi="Century Gothic" w:cs="Arial"/>
          <w:bCs/>
          <w:sz w:val="20"/>
          <w:szCs w:val="20"/>
        </w:rPr>
        <w:t xml:space="preserve">Mention </w:t>
      </w:r>
      <w:proofErr w:type="spellStart"/>
      <w:r w:rsidR="006B4616">
        <w:rPr>
          <w:rFonts w:ascii="Century Gothic" w:hAnsi="Century Gothic" w:cs="Arial"/>
          <w:bCs/>
          <w:sz w:val="20"/>
          <w:szCs w:val="20"/>
        </w:rPr>
        <w:t>BrandX</w:t>
      </w:r>
      <w:proofErr w:type="spellEnd"/>
      <w:r w:rsidRPr="007A1A2A">
        <w:rPr>
          <w:rFonts w:ascii="Century Gothic" w:hAnsi="Century Gothic" w:cs="Arial"/>
          <w:bCs/>
          <w:sz w:val="20"/>
          <w:szCs w:val="20"/>
        </w:rPr>
        <w:t xml:space="preserve"> on a social networking channel like Facebook / Twitter / Instagram / etc.</w:t>
      </w:r>
    </w:p>
    <w:p w14:paraId="1F8E2226" w14:textId="3CF30711" w:rsidR="003032C2" w:rsidRPr="007A1A2A" w:rsidRDefault="003032C2" w:rsidP="003032C2">
      <w:pPr>
        <w:pStyle w:val="ListParagraph"/>
        <w:numPr>
          <w:ilvl w:val="0"/>
          <w:numId w:val="49"/>
        </w:numPr>
        <w:rPr>
          <w:rFonts w:ascii="Century Gothic" w:hAnsi="Century Gothic" w:cs="Arial"/>
          <w:bCs/>
          <w:sz w:val="20"/>
          <w:szCs w:val="20"/>
        </w:rPr>
      </w:pPr>
      <w:r w:rsidRPr="007A1A2A">
        <w:rPr>
          <w:rFonts w:ascii="Century Gothic" w:hAnsi="Century Gothic" w:cs="Arial"/>
          <w:bCs/>
          <w:sz w:val="20"/>
          <w:szCs w:val="20"/>
        </w:rPr>
        <w:t xml:space="preserve">Visited a </w:t>
      </w:r>
      <w:proofErr w:type="spellStart"/>
      <w:r w:rsidR="006B4616">
        <w:rPr>
          <w:rFonts w:ascii="Century Gothic" w:hAnsi="Century Gothic" w:cs="Arial"/>
          <w:bCs/>
          <w:sz w:val="20"/>
          <w:szCs w:val="20"/>
        </w:rPr>
        <w:t>BrandX</w:t>
      </w:r>
      <w:proofErr w:type="spellEnd"/>
      <w:r w:rsidRPr="007A1A2A">
        <w:rPr>
          <w:rFonts w:ascii="Century Gothic" w:hAnsi="Century Gothic" w:cs="Arial"/>
          <w:bCs/>
          <w:sz w:val="20"/>
          <w:szCs w:val="20"/>
        </w:rPr>
        <w:t xml:space="preserve"> dealership</w:t>
      </w:r>
    </w:p>
    <w:p w14:paraId="2AC0BC0F" w14:textId="77777777" w:rsidR="003032C2" w:rsidRPr="007A1A2A" w:rsidRDefault="003032C2" w:rsidP="003032C2">
      <w:pPr>
        <w:pStyle w:val="ListParagraph"/>
        <w:numPr>
          <w:ilvl w:val="0"/>
          <w:numId w:val="49"/>
        </w:numPr>
        <w:rPr>
          <w:rFonts w:ascii="Century Gothic" w:hAnsi="Century Gothic" w:cs="Arial"/>
          <w:b/>
          <w:bCs/>
          <w:color w:val="FF0000"/>
          <w:sz w:val="20"/>
          <w:szCs w:val="20"/>
        </w:rPr>
      </w:pPr>
      <w:r w:rsidRPr="007A1A2A">
        <w:rPr>
          <w:rFonts w:ascii="Century Gothic" w:hAnsi="Century Gothic" w:cs="Arial"/>
          <w:bCs/>
          <w:sz w:val="20"/>
          <w:szCs w:val="20"/>
        </w:rPr>
        <w:t xml:space="preserve">None of the above </w:t>
      </w:r>
      <w:r w:rsidRPr="007A1A2A">
        <w:rPr>
          <w:rFonts w:ascii="Century Gothic" w:eastAsiaTheme="minorHAnsi" w:hAnsi="Century Gothic" w:cstheme="minorBidi"/>
          <w:b/>
          <w:color w:val="000099"/>
          <w:sz w:val="20"/>
          <w:szCs w:val="20"/>
          <w:lang w:val="en-US"/>
        </w:rPr>
        <w:t>[</w:t>
      </w:r>
      <w:r w:rsidR="00E71300" w:rsidRPr="007A1A2A">
        <w:rPr>
          <w:rFonts w:ascii="Century Gothic" w:eastAsiaTheme="minorHAnsi" w:hAnsi="Century Gothic" w:cstheme="minorBidi"/>
          <w:b/>
          <w:color w:val="000099"/>
          <w:sz w:val="20"/>
          <w:szCs w:val="20"/>
          <w:lang w:val="en-US"/>
        </w:rPr>
        <w:t>DO NOT RANDOMINZE</w:t>
      </w:r>
      <w:r w:rsidRPr="007A1A2A">
        <w:rPr>
          <w:rFonts w:ascii="Century Gothic" w:eastAsiaTheme="minorHAnsi" w:hAnsi="Century Gothic" w:cstheme="minorBidi"/>
          <w:b/>
          <w:color w:val="000099"/>
          <w:sz w:val="20"/>
          <w:szCs w:val="20"/>
          <w:lang w:val="en-US"/>
        </w:rPr>
        <w:t>]</w:t>
      </w:r>
    </w:p>
    <w:p w14:paraId="3EFB6464" w14:textId="01AB232F" w:rsidR="009F0482" w:rsidRPr="007A1A2A" w:rsidRDefault="009F0482" w:rsidP="009F0482">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t xml:space="preserve">REASONS FOR ENGAGING WITH </w:t>
      </w:r>
      <w:r w:rsidR="006B4616">
        <w:rPr>
          <w:rFonts w:ascii="Century Gothic" w:eastAsia="Calibri" w:hAnsi="Century Gothic" w:cs="Times New Roman"/>
          <w:b/>
          <w:sz w:val="20"/>
          <w:szCs w:val="20"/>
          <w:lang w:val="en-US"/>
        </w:rPr>
        <w:t>PROGRAMY</w:t>
      </w:r>
      <w:r w:rsidRPr="007A1A2A">
        <w:rPr>
          <w:rFonts w:ascii="Century Gothic" w:eastAsia="Calibri" w:hAnsi="Century Gothic" w:cs="Times New Roman"/>
          <w:b/>
          <w:sz w:val="20"/>
          <w:szCs w:val="20"/>
          <w:lang w:val="en-US"/>
        </w:rPr>
        <w:t xml:space="preserve"> </w:t>
      </w:r>
    </w:p>
    <w:p w14:paraId="4D471B1B" w14:textId="24E291F5" w:rsidR="009F0482" w:rsidRPr="007A1A2A" w:rsidRDefault="009F0482" w:rsidP="009F0482">
      <w:pPr>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ASK ALL EXPOSED TO </w:t>
      </w:r>
      <w:r w:rsidR="006B4616">
        <w:rPr>
          <w:rFonts w:ascii="Century Gothic" w:hAnsi="Century Gothic"/>
          <w:b/>
          <w:color w:val="000099"/>
          <w:sz w:val="20"/>
          <w:szCs w:val="20"/>
          <w:lang w:val="en-US"/>
        </w:rPr>
        <w:t>PROGRAMY</w:t>
      </w:r>
      <w:r w:rsidRPr="007A1A2A">
        <w:rPr>
          <w:rFonts w:ascii="Century Gothic" w:hAnsi="Century Gothic"/>
          <w:b/>
          <w:color w:val="000099"/>
          <w:sz w:val="20"/>
          <w:szCs w:val="20"/>
          <w:lang w:val="en-US"/>
        </w:rPr>
        <w:t xml:space="preserve"> PROPERTIES</w:t>
      </w:r>
    </w:p>
    <w:p w14:paraId="3BE7BF4A" w14:textId="415CDAB1" w:rsidR="009F0482" w:rsidRPr="007A1A2A" w:rsidRDefault="009F0482" w:rsidP="009F0482">
      <w:pPr>
        <w:rPr>
          <w:rFonts w:ascii="Century Gothic" w:hAnsi="Century Gothic" w:cs="Arial"/>
          <w:bCs/>
          <w:sz w:val="20"/>
          <w:szCs w:val="20"/>
        </w:rPr>
      </w:pPr>
      <w:r w:rsidRPr="007A1A2A">
        <w:rPr>
          <w:rFonts w:ascii="Century Gothic" w:hAnsi="Century Gothic" w:cs="Arial"/>
          <w:bCs/>
          <w:sz w:val="20"/>
          <w:szCs w:val="20"/>
        </w:rPr>
        <w:t xml:space="preserve">Q12. Which of the following best describe your reasons for engaging with </w:t>
      </w:r>
      <w:proofErr w:type="spellStart"/>
      <w:r w:rsidR="006B4616">
        <w:rPr>
          <w:rFonts w:ascii="Century Gothic" w:hAnsi="Century Gothic" w:cs="Arial"/>
          <w:bCs/>
          <w:sz w:val="20"/>
          <w:szCs w:val="20"/>
        </w:rPr>
        <w:t>ProgramY</w:t>
      </w:r>
      <w:proofErr w:type="spellEnd"/>
      <w:r w:rsidRPr="007A1A2A">
        <w:rPr>
          <w:rFonts w:ascii="Century Gothic" w:hAnsi="Century Gothic" w:cs="Arial"/>
          <w:bCs/>
          <w:sz w:val="20"/>
          <w:szCs w:val="20"/>
        </w:rPr>
        <w:t>? Please select all that apply</w:t>
      </w:r>
    </w:p>
    <w:p w14:paraId="44A2439D" w14:textId="77777777" w:rsidR="009F0482" w:rsidRPr="007A1A2A" w:rsidRDefault="00E365CF" w:rsidP="009F0482">
      <w:pPr>
        <w:jc w:val="left"/>
        <w:rPr>
          <w:rFonts w:ascii="Century Gothic" w:hAnsi="Century Gothic"/>
          <w:b/>
          <w:color w:val="000099"/>
          <w:sz w:val="20"/>
          <w:szCs w:val="20"/>
          <w:lang w:val="en-US"/>
        </w:rPr>
      </w:pPr>
      <w:r w:rsidRPr="007A1A2A">
        <w:rPr>
          <w:rFonts w:ascii="Century Gothic" w:hAnsi="Century Gothic"/>
          <w:b/>
          <w:color w:val="000099"/>
          <w:sz w:val="20"/>
          <w:szCs w:val="20"/>
          <w:lang w:val="en-US"/>
        </w:rPr>
        <w:t>RANDOMIZE</w:t>
      </w:r>
    </w:p>
    <w:p w14:paraId="2008ADB0"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spend time with friends</w:t>
      </w:r>
    </w:p>
    <w:p w14:paraId="07FBEFA4"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spend time with family</w:t>
      </w:r>
    </w:p>
    <w:p w14:paraId="67250A9E"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find out more information and learn</w:t>
      </w:r>
    </w:p>
    <w:p w14:paraId="13153767"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relax and unwind</w:t>
      </w:r>
    </w:p>
    <w:p w14:paraId="2FFB2264"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be entertained</w:t>
      </w:r>
    </w:p>
    <w:p w14:paraId="5063241A"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uplift my mood</w:t>
      </w:r>
    </w:p>
    <w:p w14:paraId="066CE81E"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fill spare time</w:t>
      </w:r>
    </w:p>
    <w:p w14:paraId="1B11853E"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give me inspiration and ideas</w:t>
      </w:r>
    </w:p>
    <w:p w14:paraId="0A3153CC"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keep up to date with the latest culinary trends</w:t>
      </w:r>
    </w:p>
    <w:p w14:paraId="21687C66" w14:textId="77777777" w:rsidR="009F0482" w:rsidRPr="007A1A2A" w:rsidRDefault="009F0482" w:rsidP="009F0482">
      <w:pPr>
        <w:pStyle w:val="ListParagraph"/>
        <w:numPr>
          <w:ilvl w:val="0"/>
          <w:numId w:val="53"/>
        </w:numPr>
        <w:rPr>
          <w:rFonts w:ascii="Century Gothic" w:eastAsiaTheme="minorHAnsi" w:hAnsi="Century Gothic" w:cstheme="minorBidi"/>
          <w:sz w:val="20"/>
          <w:szCs w:val="20"/>
          <w:lang w:val="en-US"/>
        </w:rPr>
      </w:pPr>
      <w:r w:rsidRPr="007A1A2A">
        <w:rPr>
          <w:rFonts w:ascii="Century Gothic" w:eastAsiaTheme="minorHAnsi" w:hAnsi="Century Gothic" w:cstheme="minorBidi"/>
          <w:sz w:val="20"/>
          <w:szCs w:val="20"/>
          <w:lang w:val="en-US"/>
        </w:rPr>
        <w:t>To escape from reality</w:t>
      </w:r>
    </w:p>
    <w:p w14:paraId="40790CE0" w14:textId="77777777" w:rsidR="009F0482" w:rsidRPr="007A1A2A" w:rsidRDefault="009F0482" w:rsidP="009F0482">
      <w:pPr>
        <w:pStyle w:val="ListParagraph"/>
        <w:numPr>
          <w:ilvl w:val="0"/>
          <w:numId w:val="53"/>
        </w:numPr>
        <w:rPr>
          <w:rFonts w:ascii="Century Gothic" w:eastAsiaTheme="minorHAnsi" w:hAnsi="Century Gothic" w:cstheme="minorBidi"/>
          <w:b/>
          <w:color w:val="000099"/>
          <w:sz w:val="20"/>
          <w:szCs w:val="20"/>
          <w:lang w:val="en-US"/>
        </w:rPr>
      </w:pPr>
      <w:proofErr w:type="gramStart"/>
      <w:r w:rsidRPr="007A1A2A">
        <w:rPr>
          <w:rFonts w:ascii="Century Gothic" w:eastAsiaTheme="minorHAnsi" w:hAnsi="Century Gothic" w:cstheme="minorBidi"/>
          <w:sz w:val="20"/>
          <w:szCs w:val="20"/>
          <w:lang w:val="en-US"/>
        </w:rPr>
        <w:t>Don’t</w:t>
      </w:r>
      <w:proofErr w:type="gramEnd"/>
      <w:r w:rsidRPr="007A1A2A">
        <w:rPr>
          <w:rFonts w:ascii="Century Gothic" w:eastAsiaTheme="minorHAnsi" w:hAnsi="Century Gothic" w:cstheme="minorBidi"/>
          <w:sz w:val="20"/>
          <w:szCs w:val="20"/>
          <w:lang w:val="en-US"/>
        </w:rPr>
        <w:t xml:space="preserve"> know</w:t>
      </w:r>
      <w:r w:rsidR="00E365CF" w:rsidRPr="007A1A2A">
        <w:rPr>
          <w:rFonts w:ascii="Century Gothic" w:eastAsiaTheme="minorHAnsi" w:hAnsi="Century Gothic" w:cstheme="minorBidi"/>
          <w:sz w:val="20"/>
          <w:szCs w:val="20"/>
          <w:lang w:val="en-US"/>
        </w:rPr>
        <w:t xml:space="preserve"> </w:t>
      </w:r>
      <w:r w:rsidR="00E365CF" w:rsidRPr="007A1A2A">
        <w:rPr>
          <w:rFonts w:ascii="Century Gothic" w:eastAsiaTheme="minorHAnsi" w:hAnsi="Century Gothic" w:cstheme="minorBidi"/>
          <w:b/>
          <w:color w:val="000099"/>
          <w:sz w:val="20"/>
          <w:szCs w:val="20"/>
          <w:lang w:val="en-US"/>
        </w:rPr>
        <w:t>[DO NOT RANDOMIZE]</w:t>
      </w:r>
    </w:p>
    <w:p w14:paraId="7EEFD393" w14:textId="77777777" w:rsidR="00040762" w:rsidRPr="007A1A2A" w:rsidRDefault="00040762" w:rsidP="005E568D">
      <w:pPr>
        <w:jc w:val="left"/>
        <w:rPr>
          <w:rFonts w:ascii="Century Gothic" w:hAnsi="Century Gothic"/>
          <w:b/>
          <w:sz w:val="20"/>
          <w:szCs w:val="20"/>
          <w:lang w:val="en-US"/>
        </w:rPr>
      </w:pPr>
    </w:p>
    <w:p w14:paraId="3D1A9F75" w14:textId="77777777" w:rsidR="00CA10A2" w:rsidRDefault="00CA10A2" w:rsidP="005E568D">
      <w:pPr>
        <w:jc w:val="left"/>
        <w:rPr>
          <w:rFonts w:ascii="Century Gothic" w:hAnsi="Century Gothic"/>
          <w:b/>
          <w:sz w:val="20"/>
          <w:szCs w:val="20"/>
          <w:lang w:val="en-US"/>
        </w:rPr>
      </w:pPr>
    </w:p>
    <w:p w14:paraId="38026946" w14:textId="77777777" w:rsidR="00CA10A2" w:rsidRDefault="00CA10A2" w:rsidP="005E568D">
      <w:pPr>
        <w:jc w:val="left"/>
        <w:rPr>
          <w:rFonts w:ascii="Century Gothic" w:hAnsi="Century Gothic"/>
          <w:b/>
          <w:sz w:val="20"/>
          <w:szCs w:val="20"/>
          <w:lang w:val="en-US"/>
        </w:rPr>
      </w:pPr>
    </w:p>
    <w:p w14:paraId="00ABE2D7" w14:textId="77777777" w:rsidR="00CA10A2" w:rsidRDefault="00CA10A2" w:rsidP="005E568D">
      <w:pPr>
        <w:jc w:val="left"/>
        <w:rPr>
          <w:rFonts w:ascii="Century Gothic" w:hAnsi="Century Gothic"/>
          <w:b/>
          <w:sz w:val="20"/>
          <w:szCs w:val="20"/>
          <w:lang w:val="en-US"/>
        </w:rPr>
      </w:pPr>
    </w:p>
    <w:p w14:paraId="2E676AD9" w14:textId="77777777" w:rsidR="00CA10A2" w:rsidRDefault="00CA10A2" w:rsidP="005E568D">
      <w:pPr>
        <w:jc w:val="left"/>
        <w:rPr>
          <w:rFonts w:ascii="Century Gothic" w:hAnsi="Century Gothic"/>
          <w:b/>
          <w:sz w:val="20"/>
          <w:szCs w:val="20"/>
          <w:lang w:val="en-US"/>
        </w:rPr>
      </w:pPr>
    </w:p>
    <w:p w14:paraId="14ADFC4C" w14:textId="77777777" w:rsidR="00CA10A2" w:rsidRDefault="00CA10A2" w:rsidP="005E568D">
      <w:pPr>
        <w:jc w:val="left"/>
        <w:rPr>
          <w:rFonts w:ascii="Century Gothic" w:hAnsi="Century Gothic"/>
          <w:b/>
          <w:sz w:val="20"/>
          <w:szCs w:val="20"/>
          <w:lang w:val="en-US"/>
        </w:rPr>
      </w:pPr>
    </w:p>
    <w:p w14:paraId="3C53F879" w14:textId="77777777" w:rsidR="00CA10A2" w:rsidRDefault="00CA10A2" w:rsidP="005E568D">
      <w:pPr>
        <w:jc w:val="left"/>
        <w:rPr>
          <w:rFonts w:ascii="Century Gothic" w:hAnsi="Century Gothic"/>
          <w:b/>
          <w:sz w:val="20"/>
          <w:szCs w:val="20"/>
          <w:lang w:val="en-US"/>
        </w:rPr>
      </w:pPr>
    </w:p>
    <w:p w14:paraId="703BE73B" w14:textId="77777777" w:rsidR="00CA10A2" w:rsidRDefault="00CA10A2" w:rsidP="005E568D">
      <w:pPr>
        <w:jc w:val="left"/>
        <w:rPr>
          <w:rFonts w:ascii="Century Gothic" w:hAnsi="Century Gothic"/>
          <w:b/>
          <w:sz w:val="20"/>
          <w:szCs w:val="20"/>
          <w:lang w:val="en-US"/>
        </w:rPr>
      </w:pPr>
    </w:p>
    <w:p w14:paraId="5F69D1CA" w14:textId="77777777" w:rsidR="00CA10A2" w:rsidRDefault="00CA10A2" w:rsidP="005E568D">
      <w:pPr>
        <w:jc w:val="left"/>
        <w:rPr>
          <w:rFonts w:ascii="Century Gothic" w:hAnsi="Century Gothic"/>
          <w:b/>
          <w:sz w:val="20"/>
          <w:szCs w:val="20"/>
          <w:lang w:val="en-US"/>
        </w:rPr>
      </w:pPr>
    </w:p>
    <w:p w14:paraId="5D4DA3BE" w14:textId="77777777" w:rsidR="00CA10A2" w:rsidRDefault="00CA10A2" w:rsidP="005E568D">
      <w:pPr>
        <w:jc w:val="left"/>
        <w:rPr>
          <w:rFonts w:ascii="Century Gothic" w:hAnsi="Century Gothic"/>
          <w:b/>
          <w:sz w:val="20"/>
          <w:szCs w:val="20"/>
          <w:lang w:val="en-US"/>
        </w:rPr>
      </w:pPr>
    </w:p>
    <w:p w14:paraId="4D35631C" w14:textId="77777777" w:rsidR="00CA10A2" w:rsidRDefault="00CA10A2" w:rsidP="005E568D">
      <w:pPr>
        <w:jc w:val="left"/>
        <w:rPr>
          <w:rFonts w:ascii="Century Gothic" w:hAnsi="Century Gothic"/>
          <w:b/>
          <w:sz w:val="20"/>
          <w:szCs w:val="20"/>
          <w:lang w:val="en-US"/>
        </w:rPr>
      </w:pPr>
    </w:p>
    <w:p w14:paraId="5EF9D0E6" w14:textId="77777777" w:rsidR="00CA10A2" w:rsidRDefault="00CA10A2" w:rsidP="005E568D">
      <w:pPr>
        <w:jc w:val="left"/>
        <w:rPr>
          <w:rFonts w:ascii="Century Gothic" w:hAnsi="Century Gothic"/>
          <w:b/>
          <w:sz w:val="20"/>
          <w:szCs w:val="20"/>
          <w:lang w:val="en-US"/>
        </w:rPr>
      </w:pPr>
    </w:p>
    <w:p w14:paraId="31D2F3B1" w14:textId="77777777" w:rsidR="00CA10A2" w:rsidRDefault="00CA10A2" w:rsidP="005E568D">
      <w:pPr>
        <w:jc w:val="left"/>
        <w:rPr>
          <w:rFonts w:ascii="Century Gothic" w:hAnsi="Century Gothic"/>
          <w:b/>
          <w:sz w:val="20"/>
          <w:szCs w:val="20"/>
          <w:lang w:val="en-US"/>
        </w:rPr>
      </w:pPr>
    </w:p>
    <w:p w14:paraId="7934E6EB" w14:textId="77777777" w:rsidR="00CA10A2" w:rsidRDefault="00CA10A2" w:rsidP="005E568D">
      <w:pPr>
        <w:jc w:val="left"/>
        <w:rPr>
          <w:rFonts w:ascii="Century Gothic" w:hAnsi="Century Gothic"/>
          <w:b/>
          <w:sz w:val="20"/>
          <w:szCs w:val="20"/>
          <w:lang w:val="en-US"/>
        </w:rPr>
      </w:pPr>
    </w:p>
    <w:p w14:paraId="77CB1744" w14:textId="77777777" w:rsidR="00CA10A2" w:rsidRDefault="00CA10A2" w:rsidP="005E568D">
      <w:pPr>
        <w:jc w:val="left"/>
        <w:rPr>
          <w:rFonts w:ascii="Century Gothic" w:hAnsi="Century Gothic"/>
          <w:b/>
          <w:sz w:val="20"/>
          <w:szCs w:val="20"/>
          <w:lang w:val="en-US"/>
        </w:rPr>
      </w:pPr>
    </w:p>
    <w:p w14:paraId="5194A550" w14:textId="7D8BD082" w:rsidR="005E568D" w:rsidRPr="007A1A2A" w:rsidRDefault="005E568D" w:rsidP="005E568D">
      <w:pPr>
        <w:jc w:val="left"/>
        <w:rPr>
          <w:rFonts w:ascii="Century Gothic" w:hAnsi="Century Gothic"/>
          <w:b/>
          <w:sz w:val="20"/>
          <w:szCs w:val="20"/>
          <w:lang w:val="en-US"/>
        </w:rPr>
      </w:pPr>
      <w:r w:rsidRPr="007A1A2A">
        <w:rPr>
          <w:rFonts w:ascii="Century Gothic" w:hAnsi="Century Gothic"/>
          <w:b/>
          <w:sz w:val="20"/>
          <w:szCs w:val="20"/>
          <w:lang w:val="en-US"/>
        </w:rPr>
        <w:lastRenderedPageBreak/>
        <w:t xml:space="preserve">BRAND PERCEPTIONS </w:t>
      </w:r>
    </w:p>
    <w:p w14:paraId="0B06A901" w14:textId="384F1D6E" w:rsidR="005E568D" w:rsidRPr="007A1A2A" w:rsidRDefault="005E568D" w:rsidP="005E568D">
      <w:pPr>
        <w:jc w:val="left"/>
        <w:rPr>
          <w:rFonts w:ascii="Century Gothic" w:hAnsi="Century Gothic"/>
          <w:b/>
          <w:sz w:val="20"/>
          <w:szCs w:val="20"/>
          <w:lang w:val="en-US"/>
        </w:rPr>
      </w:pPr>
      <w:r w:rsidRPr="007A1A2A">
        <w:rPr>
          <w:rFonts w:ascii="Century Gothic" w:hAnsi="Century Gothic"/>
          <w:sz w:val="20"/>
          <w:szCs w:val="20"/>
          <w:lang w:val="en-US"/>
        </w:rPr>
        <w:t>Q</w:t>
      </w:r>
      <w:r w:rsidR="00EC6D50" w:rsidRPr="007A1A2A">
        <w:rPr>
          <w:rFonts w:ascii="Century Gothic" w:hAnsi="Century Gothic"/>
          <w:sz w:val="20"/>
          <w:szCs w:val="20"/>
          <w:lang w:val="en-US"/>
        </w:rPr>
        <w:t>1</w:t>
      </w:r>
      <w:r w:rsidR="00F864B7" w:rsidRPr="007A1A2A">
        <w:rPr>
          <w:rFonts w:ascii="Century Gothic" w:hAnsi="Century Gothic"/>
          <w:sz w:val="20"/>
          <w:szCs w:val="20"/>
          <w:lang w:val="en-US"/>
        </w:rPr>
        <w:t>3</w:t>
      </w:r>
      <w:r w:rsidRPr="007A1A2A">
        <w:rPr>
          <w:rFonts w:ascii="Century Gothic" w:hAnsi="Century Gothic"/>
          <w:sz w:val="20"/>
          <w:szCs w:val="20"/>
          <w:lang w:val="en-US"/>
        </w:rPr>
        <w:t xml:space="preserve">. Please indicate how much you agree or disagree with the following statements about </w:t>
      </w:r>
      <w:proofErr w:type="spellStart"/>
      <w:r w:rsidR="006B4616">
        <w:rPr>
          <w:rFonts w:ascii="Century Gothic" w:hAnsi="Century Gothic"/>
          <w:sz w:val="20"/>
          <w:szCs w:val="20"/>
          <w:lang w:val="en-US"/>
        </w:rPr>
        <w:t>BrandX</w:t>
      </w:r>
      <w:proofErr w:type="spellEnd"/>
      <w:r w:rsidRPr="007A1A2A">
        <w:rPr>
          <w:rFonts w:ascii="Century Gothic" w:hAnsi="Century Gothic"/>
          <w:sz w:val="20"/>
          <w:szCs w:val="20"/>
          <w:lang w:val="en-US"/>
        </w:rPr>
        <w:t>?</w:t>
      </w:r>
    </w:p>
    <w:p w14:paraId="033B36B1" w14:textId="77777777" w:rsidR="005E568D" w:rsidRPr="007A1A2A" w:rsidRDefault="005E568D" w:rsidP="005E568D">
      <w:pPr>
        <w:rPr>
          <w:rFonts w:ascii="Century Gothic" w:hAnsi="Century Gothic"/>
          <w:b/>
          <w:color w:val="000099"/>
          <w:sz w:val="20"/>
          <w:szCs w:val="20"/>
          <w:lang w:val="en-US"/>
        </w:rPr>
      </w:pPr>
      <w:r w:rsidRPr="007A1A2A">
        <w:rPr>
          <w:rFonts w:ascii="Century Gothic" w:hAnsi="Century Gothic"/>
          <w:b/>
          <w:color w:val="000099"/>
          <w:sz w:val="20"/>
          <w:szCs w:val="20"/>
          <w:lang w:val="en-US"/>
        </w:rPr>
        <w:t>RANDOMIZE COLUMNS AND ROWS</w:t>
      </w:r>
    </w:p>
    <w:p w14:paraId="11ADDD79" w14:textId="77777777" w:rsidR="005E568D" w:rsidRPr="007A1A2A" w:rsidRDefault="005E568D" w:rsidP="005E568D">
      <w:pPr>
        <w:jc w:val="left"/>
        <w:rPr>
          <w:rFonts w:ascii="Century Gothic" w:hAnsi="Century Gothic"/>
          <w:b/>
          <w:sz w:val="20"/>
          <w:szCs w:val="20"/>
          <w:lang w:val="en-US"/>
        </w:rPr>
      </w:pPr>
    </w:p>
    <w:tbl>
      <w:tblPr>
        <w:tblStyle w:val="TableGrid"/>
        <w:tblW w:w="10467" w:type="dxa"/>
        <w:tblLayout w:type="fixed"/>
        <w:tblCellMar>
          <w:top w:w="72" w:type="dxa"/>
          <w:left w:w="115" w:type="dxa"/>
          <w:bottom w:w="72" w:type="dxa"/>
          <w:right w:w="115" w:type="dxa"/>
        </w:tblCellMar>
        <w:tblLook w:val="04A0" w:firstRow="1" w:lastRow="0" w:firstColumn="1" w:lastColumn="0" w:noHBand="0" w:noVBand="1"/>
      </w:tblPr>
      <w:tblGrid>
        <w:gridCol w:w="4410"/>
        <w:gridCol w:w="1213"/>
        <w:gridCol w:w="1213"/>
        <w:gridCol w:w="1399"/>
        <w:gridCol w:w="1119"/>
        <w:gridCol w:w="1113"/>
      </w:tblGrid>
      <w:tr w:rsidR="00485FE6" w:rsidRPr="007A1A2A" w14:paraId="075A38B5" w14:textId="77777777" w:rsidTr="00040762">
        <w:trPr>
          <w:trHeight w:val="22"/>
        </w:trPr>
        <w:tc>
          <w:tcPr>
            <w:tcW w:w="4410" w:type="dxa"/>
            <w:vAlign w:val="center"/>
          </w:tcPr>
          <w:p w14:paraId="56163523" w14:textId="77777777" w:rsidR="00485FE6" w:rsidRPr="007A1A2A" w:rsidRDefault="00485FE6" w:rsidP="00FB2888">
            <w:pPr>
              <w:pStyle w:val="ListParagraph"/>
              <w:spacing w:line="240" w:lineRule="auto"/>
              <w:ind w:left="283"/>
              <w:jc w:val="center"/>
              <w:rPr>
                <w:rFonts w:ascii="Century Gothic" w:hAnsi="Century Gothic"/>
                <w:sz w:val="20"/>
                <w:szCs w:val="20"/>
                <w:lang w:val="en-US"/>
              </w:rPr>
            </w:pPr>
          </w:p>
          <w:p w14:paraId="2D0169D1" w14:textId="77777777" w:rsidR="00485FE6" w:rsidRPr="007A1A2A" w:rsidRDefault="00485FE6" w:rsidP="00FB2888">
            <w:pPr>
              <w:pStyle w:val="ListParagraph"/>
              <w:spacing w:line="240" w:lineRule="auto"/>
              <w:ind w:left="283"/>
              <w:rPr>
                <w:rFonts w:ascii="Century Gothic" w:hAnsi="Century Gothic"/>
                <w:sz w:val="20"/>
                <w:szCs w:val="20"/>
                <w:lang w:val="en-US"/>
              </w:rPr>
            </w:pPr>
          </w:p>
        </w:tc>
        <w:tc>
          <w:tcPr>
            <w:tcW w:w="1213" w:type="dxa"/>
          </w:tcPr>
          <w:p w14:paraId="2A453232" w14:textId="77777777" w:rsidR="00485FE6" w:rsidRPr="007A1A2A" w:rsidRDefault="00485FE6" w:rsidP="00FB2888">
            <w:pPr>
              <w:jc w:val="center"/>
              <w:rPr>
                <w:rFonts w:ascii="Century Gothic" w:hAnsi="Century Gothic"/>
                <w:sz w:val="20"/>
                <w:szCs w:val="20"/>
                <w:lang w:val="en-US"/>
              </w:rPr>
            </w:pPr>
            <w:r w:rsidRPr="007A1A2A">
              <w:rPr>
                <w:rFonts w:ascii="Century Gothic" w:hAnsi="Century Gothic"/>
                <w:sz w:val="20"/>
                <w:szCs w:val="20"/>
                <w:lang w:val="en-US"/>
              </w:rPr>
              <w:t>Strongly agree</w:t>
            </w:r>
          </w:p>
          <w:p w14:paraId="3BA375A4" w14:textId="77777777" w:rsidR="00040762" w:rsidRPr="007A1A2A" w:rsidRDefault="00040762" w:rsidP="00FB2888">
            <w:pPr>
              <w:jc w:val="center"/>
              <w:rPr>
                <w:rFonts w:ascii="Century Gothic" w:hAnsi="Century Gothic"/>
                <w:sz w:val="20"/>
                <w:szCs w:val="20"/>
                <w:lang w:val="en-US"/>
              </w:rPr>
            </w:pPr>
          </w:p>
          <w:p w14:paraId="08E4E761" w14:textId="77777777" w:rsidR="00485FE6" w:rsidRPr="007A1A2A" w:rsidRDefault="00485FE6" w:rsidP="00FB2888">
            <w:pPr>
              <w:jc w:val="center"/>
              <w:rPr>
                <w:rFonts w:ascii="Century Gothic" w:hAnsi="Century Gothic"/>
                <w:sz w:val="20"/>
                <w:szCs w:val="20"/>
                <w:lang w:val="en-US"/>
              </w:rPr>
            </w:pPr>
            <w:r w:rsidRPr="007A1A2A">
              <w:rPr>
                <w:rFonts w:ascii="Century Gothic" w:hAnsi="Century Gothic"/>
                <w:sz w:val="20"/>
                <w:szCs w:val="20"/>
                <w:lang w:val="en-US"/>
              </w:rPr>
              <w:t>5</w:t>
            </w:r>
          </w:p>
        </w:tc>
        <w:tc>
          <w:tcPr>
            <w:tcW w:w="1213" w:type="dxa"/>
          </w:tcPr>
          <w:p w14:paraId="508D1CB3" w14:textId="77777777" w:rsidR="00485FE6" w:rsidRPr="007A1A2A" w:rsidRDefault="00485FE6" w:rsidP="00FB2888">
            <w:pPr>
              <w:jc w:val="center"/>
              <w:rPr>
                <w:rFonts w:ascii="Century Gothic" w:hAnsi="Century Gothic"/>
                <w:sz w:val="20"/>
                <w:szCs w:val="20"/>
                <w:lang w:val="en-US"/>
              </w:rPr>
            </w:pPr>
            <w:r w:rsidRPr="007A1A2A">
              <w:rPr>
                <w:rFonts w:ascii="Century Gothic" w:hAnsi="Century Gothic"/>
                <w:sz w:val="20"/>
                <w:szCs w:val="20"/>
                <w:lang w:val="en-US"/>
              </w:rPr>
              <w:t>Agree</w:t>
            </w:r>
          </w:p>
          <w:p w14:paraId="5092DC2A" w14:textId="77777777" w:rsidR="00AE3075" w:rsidRPr="007A1A2A" w:rsidRDefault="00AE3075" w:rsidP="00FB2888">
            <w:pPr>
              <w:jc w:val="center"/>
              <w:rPr>
                <w:rFonts w:ascii="Century Gothic" w:hAnsi="Century Gothic"/>
                <w:sz w:val="20"/>
                <w:szCs w:val="20"/>
                <w:lang w:val="en-US"/>
              </w:rPr>
            </w:pPr>
          </w:p>
          <w:p w14:paraId="2D1508A2" w14:textId="77777777" w:rsidR="00040762" w:rsidRPr="007A1A2A" w:rsidRDefault="00040762" w:rsidP="00FB2888">
            <w:pPr>
              <w:jc w:val="center"/>
              <w:rPr>
                <w:rFonts w:ascii="Century Gothic" w:hAnsi="Century Gothic"/>
                <w:sz w:val="20"/>
                <w:szCs w:val="20"/>
                <w:lang w:val="en-US"/>
              </w:rPr>
            </w:pPr>
          </w:p>
          <w:p w14:paraId="1AF8EC5F" w14:textId="77777777" w:rsidR="00485FE6" w:rsidRPr="007A1A2A" w:rsidRDefault="00485FE6" w:rsidP="00FB2888">
            <w:pPr>
              <w:jc w:val="center"/>
              <w:rPr>
                <w:rFonts w:ascii="Century Gothic" w:hAnsi="Century Gothic"/>
                <w:sz w:val="20"/>
                <w:szCs w:val="20"/>
                <w:lang w:val="en-US"/>
              </w:rPr>
            </w:pPr>
            <w:r w:rsidRPr="007A1A2A">
              <w:rPr>
                <w:rFonts w:ascii="Century Gothic" w:hAnsi="Century Gothic"/>
                <w:sz w:val="20"/>
                <w:szCs w:val="20"/>
                <w:lang w:val="en-US"/>
              </w:rPr>
              <w:t>4</w:t>
            </w:r>
          </w:p>
        </w:tc>
        <w:tc>
          <w:tcPr>
            <w:tcW w:w="1399" w:type="dxa"/>
          </w:tcPr>
          <w:p w14:paraId="5A90B0DB" w14:textId="77777777" w:rsidR="00485FE6" w:rsidRPr="007A1A2A" w:rsidRDefault="00D13234" w:rsidP="00FB2888">
            <w:pPr>
              <w:jc w:val="center"/>
              <w:rPr>
                <w:rFonts w:ascii="Century Gothic" w:hAnsi="Century Gothic"/>
                <w:sz w:val="20"/>
                <w:szCs w:val="20"/>
                <w:lang w:val="en-US"/>
              </w:rPr>
            </w:pPr>
            <w:r w:rsidRPr="007A1A2A">
              <w:rPr>
                <w:rFonts w:ascii="Century Gothic" w:hAnsi="Century Gothic"/>
                <w:sz w:val="20"/>
                <w:szCs w:val="20"/>
                <w:lang w:val="en-US"/>
              </w:rPr>
              <w:t>Neither agree nor disagree</w:t>
            </w:r>
          </w:p>
          <w:p w14:paraId="7BDDB22C" w14:textId="77777777" w:rsidR="00485FE6" w:rsidRPr="007A1A2A" w:rsidRDefault="00485FE6" w:rsidP="00FB2888">
            <w:pPr>
              <w:jc w:val="center"/>
              <w:rPr>
                <w:rFonts w:ascii="Century Gothic" w:hAnsi="Century Gothic"/>
                <w:sz w:val="20"/>
                <w:szCs w:val="20"/>
                <w:lang w:val="en-US"/>
              </w:rPr>
            </w:pPr>
            <w:r w:rsidRPr="007A1A2A">
              <w:rPr>
                <w:rFonts w:ascii="Century Gothic" w:hAnsi="Century Gothic"/>
                <w:sz w:val="20"/>
                <w:szCs w:val="20"/>
                <w:lang w:val="en-US"/>
              </w:rPr>
              <w:t>3</w:t>
            </w:r>
          </w:p>
        </w:tc>
        <w:tc>
          <w:tcPr>
            <w:tcW w:w="1119" w:type="dxa"/>
          </w:tcPr>
          <w:p w14:paraId="0309426A" w14:textId="77777777" w:rsidR="00AE3075" w:rsidRPr="007A1A2A" w:rsidRDefault="00485FE6" w:rsidP="00FB2888">
            <w:pPr>
              <w:jc w:val="center"/>
              <w:rPr>
                <w:rFonts w:ascii="Century Gothic" w:hAnsi="Century Gothic"/>
                <w:sz w:val="20"/>
                <w:szCs w:val="20"/>
                <w:lang w:val="en-US"/>
              </w:rPr>
            </w:pPr>
            <w:r w:rsidRPr="007A1A2A">
              <w:rPr>
                <w:rFonts w:ascii="Century Gothic" w:hAnsi="Century Gothic"/>
                <w:sz w:val="20"/>
                <w:szCs w:val="20"/>
                <w:lang w:val="en-US"/>
              </w:rPr>
              <w:t>Disagree</w:t>
            </w:r>
            <w:r w:rsidR="00AE3075" w:rsidRPr="007A1A2A">
              <w:rPr>
                <w:rFonts w:ascii="Century Gothic" w:hAnsi="Century Gothic"/>
                <w:sz w:val="20"/>
                <w:szCs w:val="20"/>
                <w:lang w:val="en-US"/>
              </w:rPr>
              <w:t xml:space="preserve">  </w:t>
            </w:r>
          </w:p>
          <w:p w14:paraId="15459CE0" w14:textId="77777777" w:rsidR="00040762" w:rsidRPr="007A1A2A" w:rsidRDefault="00040762" w:rsidP="00FB2888">
            <w:pPr>
              <w:jc w:val="center"/>
              <w:rPr>
                <w:rFonts w:ascii="Century Gothic" w:hAnsi="Century Gothic"/>
                <w:sz w:val="20"/>
                <w:szCs w:val="20"/>
                <w:lang w:val="en-US"/>
              </w:rPr>
            </w:pPr>
          </w:p>
          <w:p w14:paraId="2A9FF1FB" w14:textId="77777777" w:rsidR="00040762" w:rsidRPr="007A1A2A" w:rsidRDefault="00040762" w:rsidP="00FB2888">
            <w:pPr>
              <w:jc w:val="center"/>
              <w:rPr>
                <w:rFonts w:ascii="Century Gothic" w:hAnsi="Century Gothic"/>
                <w:sz w:val="20"/>
                <w:szCs w:val="20"/>
                <w:lang w:val="en-US"/>
              </w:rPr>
            </w:pPr>
          </w:p>
          <w:p w14:paraId="5512E1EE" w14:textId="77777777" w:rsidR="00485FE6" w:rsidRPr="007A1A2A" w:rsidRDefault="00AE3075" w:rsidP="00FB2888">
            <w:pPr>
              <w:jc w:val="center"/>
              <w:rPr>
                <w:rFonts w:ascii="Century Gothic" w:hAnsi="Century Gothic"/>
                <w:sz w:val="20"/>
                <w:szCs w:val="20"/>
                <w:lang w:val="en-US"/>
              </w:rPr>
            </w:pPr>
            <w:r w:rsidRPr="007A1A2A">
              <w:rPr>
                <w:rFonts w:ascii="Century Gothic" w:hAnsi="Century Gothic"/>
                <w:sz w:val="20"/>
                <w:szCs w:val="20"/>
                <w:lang w:val="en-US"/>
              </w:rPr>
              <w:t>2</w:t>
            </w:r>
          </w:p>
        </w:tc>
        <w:tc>
          <w:tcPr>
            <w:tcW w:w="1113" w:type="dxa"/>
          </w:tcPr>
          <w:p w14:paraId="507246B2" w14:textId="77777777" w:rsidR="00485FE6" w:rsidRPr="007A1A2A" w:rsidRDefault="00485FE6" w:rsidP="00FB2888">
            <w:pPr>
              <w:jc w:val="center"/>
              <w:rPr>
                <w:rFonts w:ascii="Century Gothic" w:hAnsi="Century Gothic"/>
                <w:sz w:val="20"/>
                <w:szCs w:val="20"/>
                <w:lang w:val="en-US"/>
              </w:rPr>
            </w:pPr>
            <w:r w:rsidRPr="007A1A2A">
              <w:rPr>
                <w:rFonts w:ascii="Century Gothic" w:hAnsi="Century Gothic"/>
                <w:sz w:val="20"/>
                <w:szCs w:val="20"/>
                <w:lang w:val="en-US"/>
              </w:rPr>
              <w:t xml:space="preserve">Strongly </w:t>
            </w:r>
            <w:r w:rsidR="00D13234" w:rsidRPr="007A1A2A">
              <w:rPr>
                <w:rFonts w:ascii="Century Gothic" w:hAnsi="Century Gothic"/>
                <w:sz w:val="20"/>
                <w:szCs w:val="20"/>
                <w:lang w:val="en-US"/>
              </w:rPr>
              <w:t>dis</w:t>
            </w:r>
            <w:r w:rsidRPr="007A1A2A">
              <w:rPr>
                <w:rFonts w:ascii="Century Gothic" w:hAnsi="Century Gothic"/>
                <w:sz w:val="20"/>
                <w:szCs w:val="20"/>
                <w:lang w:val="en-US"/>
              </w:rPr>
              <w:t>agree</w:t>
            </w:r>
          </w:p>
          <w:p w14:paraId="4B0EEF55" w14:textId="77777777" w:rsidR="00040762" w:rsidRPr="007A1A2A" w:rsidRDefault="00040762" w:rsidP="00FB2888">
            <w:pPr>
              <w:jc w:val="center"/>
              <w:rPr>
                <w:rFonts w:ascii="Century Gothic" w:hAnsi="Century Gothic"/>
                <w:sz w:val="20"/>
                <w:szCs w:val="20"/>
                <w:lang w:val="en-US"/>
              </w:rPr>
            </w:pPr>
          </w:p>
          <w:p w14:paraId="17007376" w14:textId="77777777" w:rsidR="00AE3075" w:rsidRPr="007A1A2A" w:rsidRDefault="00AE3075" w:rsidP="00FB2888">
            <w:pPr>
              <w:jc w:val="center"/>
              <w:rPr>
                <w:rFonts w:ascii="Century Gothic" w:hAnsi="Century Gothic"/>
                <w:sz w:val="20"/>
                <w:szCs w:val="20"/>
                <w:lang w:val="en-US"/>
              </w:rPr>
            </w:pPr>
            <w:r w:rsidRPr="007A1A2A">
              <w:rPr>
                <w:rFonts w:ascii="Century Gothic" w:hAnsi="Century Gothic"/>
                <w:sz w:val="20"/>
                <w:szCs w:val="20"/>
                <w:lang w:val="en-US"/>
              </w:rPr>
              <w:t>1</w:t>
            </w:r>
          </w:p>
        </w:tc>
      </w:tr>
      <w:tr w:rsidR="00485FE6" w:rsidRPr="007A1A2A" w14:paraId="26A532DD" w14:textId="77777777" w:rsidTr="00040762">
        <w:trPr>
          <w:trHeight w:val="301"/>
        </w:trPr>
        <w:tc>
          <w:tcPr>
            <w:tcW w:w="4410" w:type="dxa"/>
            <w:vAlign w:val="center"/>
          </w:tcPr>
          <w:p w14:paraId="2B3E2C21" w14:textId="77777777" w:rsidR="00485FE6" w:rsidRPr="007A1A2A" w:rsidRDefault="00485FE6" w:rsidP="00FB2888">
            <w:pPr>
              <w:ind w:left="-77"/>
              <w:rPr>
                <w:rFonts w:ascii="Century Gothic" w:hAnsi="Century Gothic"/>
                <w:sz w:val="20"/>
                <w:szCs w:val="20"/>
                <w:lang w:val="en-US"/>
              </w:rPr>
            </w:pPr>
            <w:r w:rsidRPr="007A1A2A">
              <w:rPr>
                <w:rFonts w:ascii="Century Gothic" w:hAnsi="Century Gothic"/>
                <w:sz w:val="20"/>
                <w:szCs w:val="20"/>
                <w:lang w:val="en-US"/>
              </w:rPr>
              <w:t xml:space="preserve"> A brand for me</w:t>
            </w:r>
          </w:p>
        </w:tc>
        <w:tc>
          <w:tcPr>
            <w:tcW w:w="1213" w:type="dxa"/>
            <w:vAlign w:val="center"/>
          </w:tcPr>
          <w:p w14:paraId="0B2FC68F"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42E103E3"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4D5EEE2F" w14:textId="77777777" w:rsidR="00485FE6" w:rsidRPr="007A1A2A" w:rsidRDefault="00485FE6" w:rsidP="00FB2888">
            <w:pPr>
              <w:jc w:val="left"/>
              <w:rPr>
                <w:rFonts w:ascii="Century Gothic" w:hAnsi="Century Gothic"/>
                <w:sz w:val="20"/>
                <w:szCs w:val="20"/>
                <w:lang w:val="en-US"/>
              </w:rPr>
            </w:pPr>
          </w:p>
        </w:tc>
        <w:tc>
          <w:tcPr>
            <w:tcW w:w="1119" w:type="dxa"/>
          </w:tcPr>
          <w:p w14:paraId="4DE46F4B" w14:textId="77777777" w:rsidR="00485FE6" w:rsidRPr="007A1A2A" w:rsidRDefault="00485FE6" w:rsidP="00FB2888">
            <w:pPr>
              <w:jc w:val="left"/>
              <w:rPr>
                <w:rFonts w:ascii="Century Gothic" w:hAnsi="Century Gothic"/>
                <w:sz w:val="20"/>
                <w:szCs w:val="20"/>
                <w:lang w:val="en-US"/>
              </w:rPr>
            </w:pPr>
          </w:p>
        </w:tc>
        <w:tc>
          <w:tcPr>
            <w:tcW w:w="1113" w:type="dxa"/>
          </w:tcPr>
          <w:p w14:paraId="4F8E7181" w14:textId="77777777" w:rsidR="00485FE6" w:rsidRPr="007A1A2A" w:rsidRDefault="00485FE6" w:rsidP="00FB2888">
            <w:pPr>
              <w:jc w:val="left"/>
              <w:rPr>
                <w:rFonts w:ascii="Century Gothic" w:hAnsi="Century Gothic"/>
                <w:sz w:val="20"/>
                <w:szCs w:val="20"/>
                <w:lang w:val="en-US"/>
              </w:rPr>
            </w:pPr>
          </w:p>
        </w:tc>
      </w:tr>
      <w:tr w:rsidR="00485FE6" w:rsidRPr="007A1A2A" w14:paraId="17B0EA40" w14:textId="77777777" w:rsidTr="00040762">
        <w:trPr>
          <w:trHeight w:val="301"/>
        </w:trPr>
        <w:tc>
          <w:tcPr>
            <w:tcW w:w="4410" w:type="dxa"/>
          </w:tcPr>
          <w:p w14:paraId="2A9D0953"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Proud to own</w:t>
            </w:r>
          </w:p>
        </w:tc>
        <w:tc>
          <w:tcPr>
            <w:tcW w:w="1213" w:type="dxa"/>
            <w:vAlign w:val="center"/>
          </w:tcPr>
          <w:p w14:paraId="657B821A"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4E3B0E30"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4A9C331C" w14:textId="77777777" w:rsidR="00485FE6" w:rsidRPr="007A1A2A" w:rsidRDefault="00485FE6" w:rsidP="00FB2888">
            <w:pPr>
              <w:jc w:val="left"/>
              <w:rPr>
                <w:rFonts w:ascii="Century Gothic" w:hAnsi="Century Gothic"/>
                <w:sz w:val="20"/>
                <w:szCs w:val="20"/>
                <w:lang w:val="en-US"/>
              </w:rPr>
            </w:pPr>
          </w:p>
        </w:tc>
        <w:tc>
          <w:tcPr>
            <w:tcW w:w="1119" w:type="dxa"/>
          </w:tcPr>
          <w:p w14:paraId="656193AF" w14:textId="77777777" w:rsidR="00485FE6" w:rsidRPr="007A1A2A" w:rsidRDefault="00485FE6" w:rsidP="00FB2888">
            <w:pPr>
              <w:jc w:val="left"/>
              <w:rPr>
                <w:rFonts w:ascii="Century Gothic" w:hAnsi="Century Gothic"/>
                <w:sz w:val="20"/>
                <w:szCs w:val="20"/>
                <w:lang w:val="en-US"/>
              </w:rPr>
            </w:pPr>
          </w:p>
        </w:tc>
        <w:tc>
          <w:tcPr>
            <w:tcW w:w="1113" w:type="dxa"/>
          </w:tcPr>
          <w:p w14:paraId="6B6B8A98" w14:textId="77777777" w:rsidR="00485FE6" w:rsidRPr="007A1A2A" w:rsidRDefault="00485FE6" w:rsidP="00FB2888">
            <w:pPr>
              <w:jc w:val="left"/>
              <w:rPr>
                <w:rFonts w:ascii="Century Gothic" w:hAnsi="Century Gothic"/>
                <w:sz w:val="20"/>
                <w:szCs w:val="20"/>
                <w:lang w:val="en-US"/>
              </w:rPr>
            </w:pPr>
          </w:p>
        </w:tc>
      </w:tr>
      <w:tr w:rsidR="00485FE6" w:rsidRPr="007A1A2A" w14:paraId="7F22F81D" w14:textId="77777777" w:rsidTr="00040762">
        <w:trPr>
          <w:trHeight w:val="301"/>
        </w:trPr>
        <w:tc>
          <w:tcPr>
            <w:tcW w:w="4410" w:type="dxa"/>
          </w:tcPr>
          <w:p w14:paraId="791744A1"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Attractive styling</w:t>
            </w:r>
          </w:p>
        </w:tc>
        <w:tc>
          <w:tcPr>
            <w:tcW w:w="1213" w:type="dxa"/>
            <w:vAlign w:val="center"/>
          </w:tcPr>
          <w:p w14:paraId="0CB0DB36"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77D670DE"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78B4F513" w14:textId="77777777" w:rsidR="00485FE6" w:rsidRPr="007A1A2A" w:rsidRDefault="00485FE6" w:rsidP="00FB2888">
            <w:pPr>
              <w:jc w:val="left"/>
              <w:rPr>
                <w:rFonts w:ascii="Century Gothic" w:hAnsi="Century Gothic"/>
                <w:sz w:val="20"/>
                <w:szCs w:val="20"/>
                <w:lang w:val="en-US"/>
              </w:rPr>
            </w:pPr>
          </w:p>
        </w:tc>
        <w:tc>
          <w:tcPr>
            <w:tcW w:w="1119" w:type="dxa"/>
          </w:tcPr>
          <w:p w14:paraId="512AC0A1" w14:textId="77777777" w:rsidR="00485FE6" w:rsidRPr="007A1A2A" w:rsidRDefault="00485FE6" w:rsidP="00FB2888">
            <w:pPr>
              <w:jc w:val="left"/>
              <w:rPr>
                <w:rFonts w:ascii="Century Gothic" w:hAnsi="Century Gothic"/>
                <w:sz w:val="20"/>
                <w:szCs w:val="20"/>
                <w:lang w:val="en-US"/>
              </w:rPr>
            </w:pPr>
          </w:p>
        </w:tc>
        <w:tc>
          <w:tcPr>
            <w:tcW w:w="1113" w:type="dxa"/>
          </w:tcPr>
          <w:p w14:paraId="702CBB86" w14:textId="77777777" w:rsidR="00485FE6" w:rsidRPr="007A1A2A" w:rsidRDefault="00485FE6" w:rsidP="00FB2888">
            <w:pPr>
              <w:jc w:val="left"/>
              <w:rPr>
                <w:rFonts w:ascii="Century Gothic" w:hAnsi="Century Gothic"/>
                <w:sz w:val="20"/>
                <w:szCs w:val="20"/>
                <w:lang w:val="en-US"/>
              </w:rPr>
            </w:pPr>
          </w:p>
        </w:tc>
      </w:tr>
      <w:tr w:rsidR="00485FE6" w:rsidRPr="007A1A2A" w14:paraId="7595CA99" w14:textId="77777777" w:rsidTr="00040762">
        <w:trPr>
          <w:trHeight w:val="301"/>
        </w:trPr>
        <w:tc>
          <w:tcPr>
            <w:tcW w:w="4410" w:type="dxa"/>
          </w:tcPr>
          <w:p w14:paraId="7B957B39"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Luxurious</w:t>
            </w:r>
          </w:p>
        </w:tc>
        <w:tc>
          <w:tcPr>
            <w:tcW w:w="1213" w:type="dxa"/>
            <w:vAlign w:val="center"/>
          </w:tcPr>
          <w:p w14:paraId="30A5424D"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4EED62E8"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03F83D72" w14:textId="77777777" w:rsidR="00485FE6" w:rsidRPr="007A1A2A" w:rsidRDefault="00485FE6" w:rsidP="00FB2888">
            <w:pPr>
              <w:jc w:val="left"/>
              <w:rPr>
                <w:rFonts w:ascii="Century Gothic" w:hAnsi="Century Gothic"/>
                <w:sz w:val="20"/>
                <w:szCs w:val="20"/>
                <w:lang w:val="en-US"/>
              </w:rPr>
            </w:pPr>
          </w:p>
        </w:tc>
        <w:tc>
          <w:tcPr>
            <w:tcW w:w="1119" w:type="dxa"/>
          </w:tcPr>
          <w:p w14:paraId="6559E5C0" w14:textId="77777777" w:rsidR="00485FE6" w:rsidRPr="007A1A2A" w:rsidRDefault="00485FE6" w:rsidP="00FB2888">
            <w:pPr>
              <w:jc w:val="left"/>
              <w:rPr>
                <w:rFonts w:ascii="Century Gothic" w:hAnsi="Century Gothic"/>
                <w:sz w:val="20"/>
                <w:szCs w:val="20"/>
                <w:lang w:val="en-US"/>
              </w:rPr>
            </w:pPr>
          </w:p>
        </w:tc>
        <w:tc>
          <w:tcPr>
            <w:tcW w:w="1113" w:type="dxa"/>
          </w:tcPr>
          <w:p w14:paraId="44CFDE73" w14:textId="77777777" w:rsidR="00485FE6" w:rsidRPr="007A1A2A" w:rsidRDefault="00485FE6" w:rsidP="00FB2888">
            <w:pPr>
              <w:jc w:val="left"/>
              <w:rPr>
                <w:rFonts w:ascii="Century Gothic" w:hAnsi="Century Gothic"/>
                <w:sz w:val="20"/>
                <w:szCs w:val="20"/>
                <w:lang w:val="en-US"/>
              </w:rPr>
            </w:pPr>
          </w:p>
        </w:tc>
      </w:tr>
      <w:tr w:rsidR="00485FE6" w:rsidRPr="007A1A2A" w14:paraId="0CC851F3" w14:textId="77777777" w:rsidTr="00040762">
        <w:trPr>
          <w:trHeight w:val="301"/>
        </w:trPr>
        <w:tc>
          <w:tcPr>
            <w:tcW w:w="4410" w:type="dxa"/>
          </w:tcPr>
          <w:p w14:paraId="0E8A5435"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Excellent quality</w:t>
            </w:r>
          </w:p>
        </w:tc>
        <w:tc>
          <w:tcPr>
            <w:tcW w:w="1213" w:type="dxa"/>
            <w:vAlign w:val="center"/>
          </w:tcPr>
          <w:p w14:paraId="6BCD3C35"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3B8BBDFB"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7B04226B" w14:textId="77777777" w:rsidR="00485FE6" w:rsidRPr="007A1A2A" w:rsidRDefault="00485FE6" w:rsidP="00FB2888">
            <w:pPr>
              <w:jc w:val="left"/>
              <w:rPr>
                <w:rFonts w:ascii="Century Gothic" w:hAnsi="Century Gothic"/>
                <w:sz w:val="20"/>
                <w:szCs w:val="20"/>
                <w:lang w:val="en-US"/>
              </w:rPr>
            </w:pPr>
          </w:p>
        </w:tc>
        <w:tc>
          <w:tcPr>
            <w:tcW w:w="1119" w:type="dxa"/>
          </w:tcPr>
          <w:p w14:paraId="68A953B6" w14:textId="77777777" w:rsidR="00485FE6" w:rsidRPr="007A1A2A" w:rsidRDefault="00485FE6" w:rsidP="00FB2888">
            <w:pPr>
              <w:jc w:val="left"/>
              <w:rPr>
                <w:rFonts w:ascii="Century Gothic" w:hAnsi="Century Gothic"/>
                <w:sz w:val="20"/>
                <w:szCs w:val="20"/>
                <w:lang w:val="en-US"/>
              </w:rPr>
            </w:pPr>
          </w:p>
        </w:tc>
        <w:tc>
          <w:tcPr>
            <w:tcW w:w="1113" w:type="dxa"/>
          </w:tcPr>
          <w:p w14:paraId="42FD5C3C" w14:textId="77777777" w:rsidR="00485FE6" w:rsidRPr="007A1A2A" w:rsidRDefault="00485FE6" w:rsidP="00FB2888">
            <w:pPr>
              <w:jc w:val="left"/>
              <w:rPr>
                <w:rFonts w:ascii="Century Gothic" w:hAnsi="Century Gothic"/>
                <w:sz w:val="20"/>
                <w:szCs w:val="20"/>
                <w:lang w:val="en-US"/>
              </w:rPr>
            </w:pPr>
          </w:p>
        </w:tc>
      </w:tr>
      <w:tr w:rsidR="00485FE6" w:rsidRPr="007A1A2A" w14:paraId="206F0B18" w14:textId="77777777" w:rsidTr="00040762">
        <w:trPr>
          <w:trHeight w:val="22"/>
        </w:trPr>
        <w:tc>
          <w:tcPr>
            <w:tcW w:w="4410" w:type="dxa"/>
          </w:tcPr>
          <w:p w14:paraId="7BFC9D2F"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Forward looking</w:t>
            </w:r>
          </w:p>
        </w:tc>
        <w:tc>
          <w:tcPr>
            <w:tcW w:w="1213" w:type="dxa"/>
            <w:vAlign w:val="center"/>
          </w:tcPr>
          <w:p w14:paraId="2526FFF9"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6436BC83"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22EACB41" w14:textId="77777777" w:rsidR="00485FE6" w:rsidRPr="007A1A2A" w:rsidRDefault="00485FE6" w:rsidP="00FB2888">
            <w:pPr>
              <w:jc w:val="left"/>
              <w:rPr>
                <w:rFonts w:ascii="Century Gothic" w:hAnsi="Century Gothic"/>
                <w:sz w:val="20"/>
                <w:szCs w:val="20"/>
                <w:lang w:val="en-US"/>
              </w:rPr>
            </w:pPr>
          </w:p>
        </w:tc>
        <w:tc>
          <w:tcPr>
            <w:tcW w:w="1119" w:type="dxa"/>
          </w:tcPr>
          <w:p w14:paraId="2484320A" w14:textId="77777777" w:rsidR="00485FE6" w:rsidRPr="007A1A2A" w:rsidRDefault="00485FE6" w:rsidP="00FB2888">
            <w:pPr>
              <w:jc w:val="left"/>
              <w:rPr>
                <w:rFonts w:ascii="Century Gothic" w:hAnsi="Century Gothic"/>
                <w:sz w:val="20"/>
                <w:szCs w:val="20"/>
                <w:lang w:val="en-US"/>
              </w:rPr>
            </w:pPr>
          </w:p>
        </w:tc>
        <w:tc>
          <w:tcPr>
            <w:tcW w:w="1113" w:type="dxa"/>
          </w:tcPr>
          <w:p w14:paraId="7E8070A9" w14:textId="77777777" w:rsidR="00485FE6" w:rsidRPr="007A1A2A" w:rsidRDefault="00485FE6" w:rsidP="00FB2888">
            <w:pPr>
              <w:jc w:val="left"/>
              <w:rPr>
                <w:rFonts w:ascii="Century Gothic" w:hAnsi="Century Gothic"/>
                <w:sz w:val="20"/>
                <w:szCs w:val="20"/>
                <w:lang w:val="en-US"/>
              </w:rPr>
            </w:pPr>
          </w:p>
        </w:tc>
      </w:tr>
      <w:tr w:rsidR="00485FE6" w:rsidRPr="007A1A2A" w14:paraId="1E52B899" w14:textId="77777777" w:rsidTr="00040762">
        <w:trPr>
          <w:trHeight w:val="22"/>
        </w:trPr>
        <w:tc>
          <w:tcPr>
            <w:tcW w:w="4410" w:type="dxa"/>
          </w:tcPr>
          <w:p w14:paraId="5F094965"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Fits my lifestyle</w:t>
            </w:r>
          </w:p>
        </w:tc>
        <w:tc>
          <w:tcPr>
            <w:tcW w:w="1213" w:type="dxa"/>
            <w:vAlign w:val="center"/>
          </w:tcPr>
          <w:p w14:paraId="025191F2"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0E5893C2"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77293EB6" w14:textId="77777777" w:rsidR="00485FE6" w:rsidRPr="007A1A2A" w:rsidRDefault="00485FE6" w:rsidP="00FB2888">
            <w:pPr>
              <w:jc w:val="left"/>
              <w:rPr>
                <w:rFonts w:ascii="Century Gothic" w:hAnsi="Century Gothic"/>
                <w:sz w:val="20"/>
                <w:szCs w:val="20"/>
                <w:lang w:val="en-US"/>
              </w:rPr>
            </w:pPr>
          </w:p>
        </w:tc>
        <w:tc>
          <w:tcPr>
            <w:tcW w:w="1119" w:type="dxa"/>
          </w:tcPr>
          <w:p w14:paraId="0457B6AB" w14:textId="77777777" w:rsidR="00485FE6" w:rsidRPr="007A1A2A" w:rsidRDefault="00485FE6" w:rsidP="00FB2888">
            <w:pPr>
              <w:jc w:val="left"/>
              <w:rPr>
                <w:rFonts w:ascii="Century Gothic" w:hAnsi="Century Gothic"/>
                <w:sz w:val="20"/>
                <w:szCs w:val="20"/>
                <w:lang w:val="en-US"/>
              </w:rPr>
            </w:pPr>
          </w:p>
        </w:tc>
        <w:tc>
          <w:tcPr>
            <w:tcW w:w="1113" w:type="dxa"/>
          </w:tcPr>
          <w:p w14:paraId="34077CFD" w14:textId="77777777" w:rsidR="00485FE6" w:rsidRPr="007A1A2A" w:rsidRDefault="00485FE6" w:rsidP="00FB2888">
            <w:pPr>
              <w:jc w:val="left"/>
              <w:rPr>
                <w:rFonts w:ascii="Century Gothic" w:hAnsi="Century Gothic"/>
                <w:sz w:val="20"/>
                <w:szCs w:val="20"/>
                <w:lang w:val="en-US"/>
              </w:rPr>
            </w:pPr>
          </w:p>
        </w:tc>
      </w:tr>
      <w:tr w:rsidR="00485FE6" w:rsidRPr="007A1A2A" w14:paraId="6E380F1E" w14:textId="77777777" w:rsidTr="00040762">
        <w:trPr>
          <w:trHeight w:val="22"/>
        </w:trPr>
        <w:tc>
          <w:tcPr>
            <w:tcW w:w="4410" w:type="dxa"/>
          </w:tcPr>
          <w:p w14:paraId="66809262"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Heard good things</w:t>
            </w:r>
          </w:p>
        </w:tc>
        <w:tc>
          <w:tcPr>
            <w:tcW w:w="1213" w:type="dxa"/>
            <w:vAlign w:val="center"/>
          </w:tcPr>
          <w:p w14:paraId="6D7C9A68"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603C7BB2"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0B623582" w14:textId="77777777" w:rsidR="00485FE6" w:rsidRPr="007A1A2A" w:rsidRDefault="00485FE6" w:rsidP="00FB2888">
            <w:pPr>
              <w:jc w:val="left"/>
              <w:rPr>
                <w:rFonts w:ascii="Century Gothic" w:hAnsi="Century Gothic"/>
                <w:sz w:val="20"/>
                <w:szCs w:val="20"/>
                <w:lang w:val="en-US"/>
              </w:rPr>
            </w:pPr>
          </w:p>
        </w:tc>
        <w:tc>
          <w:tcPr>
            <w:tcW w:w="1119" w:type="dxa"/>
          </w:tcPr>
          <w:p w14:paraId="51AB6789" w14:textId="77777777" w:rsidR="00485FE6" w:rsidRPr="007A1A2A" w:rsidRDefault="00485FE6" w:rsidP="00FB2888">
            <w:pPr>
              <w:jc w:val="left"/>
              <w:rPr>
                <w:rFonts w:ascii="Century Gothic" w:hAnsi="Century Gothic"/>
                <w:sz w:val="20"/>
                <w:szCs w:val="20"/>
                <w:lang w:val="en-US"/>
              </w:rPr>
            </w:pPr>
          </w:p>
        </w:tc>
        <w:tc>
          <w:tcPr>
            <w:tcW w:w="1113" w:type="dxa"/>
          </w:tcPr>
          <w:p w14:paraId="37AFCC29" w14:textId="77777777" w:rsidR="00485FE6" w:rsidRPr="007A1A2A" w:rsidRDefault="00485FE6" w:rsidP="00FB2888">
            <w:pPr>
              <w:jc w:val="left"/>
              <w:rPr>
                <w:rFonts w:ascii="Century Gothic" w:hAnsi="Century Gothic"/>
                <w:sz w:val="20"/>
                <w:szCs w:val="20"/>
                <w:lang w:val="en-US"/>
              </w:rPr>
            </w:pPr>
          </w:p>
        </w:tc>
      </w:tr>
      <w:tr w:rsidR="00485FE6" w:rsidRPr="007A1A2A" w14:paraId="0B56A9E5" w14:textId="77777777" w:rsidTr="00040762">
        <w:trPr>
          <w:trHeight w:val="22"/>
        </w:trPr>
        <w:tc>
          <w:tcPr>
            <w:tcW w:w="4410" w:type="dxa"/>
          </w:tcPr>
          <w:p w14:paraId="77A8E403"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Good for the money</w:t>
            </w:r>
          </w:p>
        </w:tc>
        <w:tc>
          <w:tcPr>
            <w:tcW w:w="1213" w:type="dxa"/>
            <w:vAlign w:val="center"/>
          </w:tcPr>
          <w:p w14:paraId="25403982"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2BEAF1CA"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6F4AA9BF" w14:textId="77777777" w:rsidR="00485FE6" w:rsidRPr="007A1A2A" w:rsidRDefault="00485FE6" w:rsidP="00FB2888">
            <w:pPr>
              <w:jc w:val="left"/>
              <w:rPr>
                <w:rFonts w:ascii="Century Gothic" w:hAnsi="Century Gothic"/>
                <w:sz w:val="20"/>
                <w:szCs w:val="20"/>
                <w:lang w:val="en-US"/>
              </w:rPr>
            </w:pPr>
          </w:p>
        </w:tc>
        <w:tc>
          <w:tcPr>
            <w:tcW w:w="1119" w:type="dxa"/>
          </w:tcPr>
          <w:p w14:paraId="1E5EFCA6" w14:textId="77777777" w:rsidR="00485FE6" w:rsidRPr="007A1A2A" w:rsidRDefault="00485FE6" w:rsidP="00FB2888">
            <w:pPr>
              <w:jc w:val="left"/>
              <w:rPr>
                <w:rFonts w:ascii="Century Gothic" w:hAnsi="Century Gothic"/>
                <w:sz w:val="20"/>
                <w:szCs w:val="20"/>
                <w:lang w:val="en-US"/>
              </w:rPr>
            </w:pPr>
          </w:p>
        </w:tc>
        <w:tc>
          <w:tcPr>
            <w:tcW w:w="1113" w:type="dxa"/>
          </w:tcPr>
          <w:p w14:paraId="3D0F3450" w14:textId="77777777" w:rsidR="00485FE6" w:rsidRPr="007A1A2A" w:rsidRDefault="00485FE6" w:rsidP="00FB2888">
            <w:pPr>
              <w:jc w:val="left"/>
              <w:rPr>
                <w:rFonts w:ascii="Century Gothic" w:hAnsi="Century Gothic"/>
                <w:sz w:val="20"/>
                <w:szCs w:val="20"/>
                <w:lang w:val="en-US"/>
              </w:rPr>
            </w:pPr>
          </w:p>
        </w:tc>
      </w:tr>
      <w:tr w:rsidR="00485FE6" w:rsidRPr="007A1A2A" w14:paraId="72A0C603" w14:textId="77777777" w:rsidTr="00040762">
        <w:trPr>
          <w:trHeight w:val="22"/>
        </w:trPr>
        <w:tc>
          <w:tcPr>
            <w:tcW w:w="4410" w:type="dxa"/>
          </w:tcPr>
          <w:p w14:paraId="16C07EF3" w14:textId="77777777" w:rsidR="00485FE6" w:rsidRPr="007A1A2A" w:rsidRDefault="00485FE6" w:rsidP="00FB2888">
            <w:pPr>
              <w:rPr>
                <w:rFonts w:ascii="Century Gothic" w:hAnsi="Century Gothic"/>
                <w:sz w:val="20"/>
                <w:szCs w:val="20"/>
                <w:lang w:val="en-US"/>
              </w:rPr>
            </w:pPr>
            <w:r w:rsidRPr="007A1A2A">
              <w:rPr>
                <w:rFonts w:ascii="Century Gothic" w:hAnsi="Century Gothic"/>
                <w:sz w:val="20"/>
                <w:szCs w:val="20"/>
                <w:lang w:val="en-US"/>
              </w:rPr>
              <w:t>Dependable</w:t>
            </w:r>
          </w:p>
        </w:tc>
        <w:tc>
          <w:tcPr>
            <w:tcW w:w="1213" w:type="dxa"/>
            <w:vAlign w:val="center"/>
          </w:tcPr>
          <w:p w14:paraId="71D2F210" w14:textId="77777777" w:rsidR="00485FE6" w:rsidRPr="007A1A2A" w:rsidRDefault="00485FE6" w:rsidP="00FB2888">
            <w:pPr>
              <w:jc w:val="left"/>
              <w:rPr>
                <w:rFonts w:ascii="Century Gothic" w:hAnsi="Century Gothic"/>
                <w:sz w:val="20"/>
                <w:szCs w:val="20"/>
                <w:lang w:val="en-US"/>
              </w:rPr>
            </w:pPr>
          </w:p>
        </w:tc>
        <w:tc>
          <w:tcPr>
            <w:tcW w:w="1213" w:type="dxa"/>
            <w:vAlign w:val="center"/>
          </w:tcPr>
          <w:p w14:paraId="449D3C15" w14:textId="77777777" w:rsidR="00485FE6" w:rsidRPr="007A1A2A" w:rsidRDefault="00485FE6" w:rsidP="00FB2888">
            <w:pPr>
              <w:jc w:val="left"/>
              <w:rPr>
                <w:rFonts w:ascii="Century Gothic" w:hAnsi="Century Gothic"/>
                <w:sz w:val="20"/>
                <w:szCs w:val="20"/>
                <w:lang w:val="en-US"/>
              </w:rPr>
            </w:pPr>
          </w:p>
        </w:tc>
        <w:tc>
          <w:tcPr>
            <w:tcW w:w="1399" w:type="dxa"/>
            <w:vAlign w:val="center"/>
          </w:tcPr>
          <w:p w14:paraId="5F16DD99" w14:textId="77777777" w:rsidR="00485FE6" w:rsidRPr="007A1A2A" w:rsidRDefault="00485FE6" w:rsidP="00FB2888">
            <w:pPr>
              <w:jc w:val="left"/>
              <w:rPr>
                <w:rFonts w:ascii="Century Gothic" w:hAnsi="Century Gothic"/>
                <w:sz w:val="20"/>
                <w:szCs w:val="20"/>
                <w:lang w:val="en-US"/>
              </w:rPr>
            </w:pPr>
          </w:p>
        </w:tc>
        <w:tc>
          <w:tcPr>
            <w:tcW w:w="1119" w:type="dxa"/>
          </w:tcPr>
          <w:p w14:paraId="0B402CF9" w14:textId="77777777" w:rsidR="00485FE6" w:rsidRPr="007A1A2A" w:rsidRDefault="00485FE6" w:rsidP="00FB2888">
            <w:pPr>
              <w:jc w:val="left"/>
              <w:rPr>
                <w:rFonts w:ascii="Century Gothic" w:hAnsi="Century Gothic"/>
                <w:sz w:val="20"/>
                <w:szCs w:val="20"/>
                <w:lang w:val="en-US"/>
              </w:rPr>
            </w:pPr>
          </w:p>
        </w:tc>
        <w:tc>
          <w:tcPr>
            <w:tcW w:w="1113" w:type="dxa"/>
          </w:tcPr>
          <w:p w14:paraId="3809FFA2" w14:textId="77777777" w:rsidR="00485FE6" w:rsidRPr="007A1A2A" w:rsidRDefault="00485FE6" w:rsidP="00FB2888">
            <w:pPr>
              <w:jc w:val="left"/>
              <w:rPr>
                <w:rFonts w:ascii="Century Gothic" w:hAnsi="Century Gothic"/>
                <w:sz w:val="20"/>
                <w:szCs w:val="20"/>
                <w:lang w:val="en-US"/>
              </w:rPr>
            </w:pPr>
          </w:p>
        </w:tc>
      </w:tr>
    </w:tbl>
    <w:p w14:paraId="1CD94AF7" w14:textId="77777777" w:rsidR="00FA4C5A" w:rsidRPr="007A1A2A" w:rsidRDefault="00FA4C5A" w:rsidP="000E6E3F">
      <w:pPr>
        <w:rPr>
          <w:rFonts w:ascii="Century Gothic" w:eastAsia="Calibri" w:hAnsi="Century Gothic" w:cs="Times New Roman"/>
          <w:b/>
          <w:sz w:val="20"/>
          <w:szCs w:val="20"/>
          <w:lang w:val="en-US"/>
        </w:rPr>
      </w:pPr>
    </w:p>
    <w:p w14:paraId="37661F4F" w14:textId="45487846" w:rsidR="00677EEE" w:rsidRDefault="00677EEE" w:rsidP="000E6E3F">
      <w:pPr>
        <w:rPr>
          <w:rFonts w:ascii="Century Gothic" w:eastAsia="Calibri" w:hAnsi="Century Gothic" w:cs="Times New Roman"/>
          <w:b/>
          <w:sz w:val="20"/>
          <w:szCs w:val="20"/>
          <w:lang w:val="en-US"/>
        </w:rPr>
      </w:pPr>
    </w:p>
    <w:p w14:paraId="083AF6EA" w14:textId="591F2E8C" w:rsidR="00CA10A2" w:rsidRDefault="00CA10A2" w:rsidP="000E6E3F">
      <w:pPr>
        <w:rPr>
          <w:rFonts w:ascii="Century Gothic" w:eastAsia="Calibri" w:hAnsi="Century Gothic" w:cs="Times New Roman"/>
          <w:b/>
          <w:sz w:val="20"/>
          <w:szCs w:val="20"/>
          <w:lang w:val="en-US"/>
        </w:rPr>
      </w:pPr>
    </w:p>
    <w:p w14:paraId="1C498BE6" w14:textId="4C88C4A1" w:rsidR="00CA10A2" w:rsidRDefault="00CA10A2" w:rsidP="000E6E3F">
      <w:pPr>
        <w:rPr>
          <w:rFonts w:ascii="Century Gothic" w:eastAsia="Calibri" w:hAnsi="Century Gothic" w:cs="Times New Roman"/>
          <w:b/>
          <w:sz w:val="20"/>
          <w:szCs w:val="20"/>
          <w:lang w:val="en-US"/>
        </w:rPr>
      </w:pPr>
    </w:p>
    <w:p w14:paraId="35EC38AB" w14:textId="4246CC57" w:rsidR="00CA10A2" w:rsidRDefault="00CA10A2" w:rsidP="000E6E3F">
      <w:pPr>
        <w:rPr>
          <w:rFonts w:ascii="Century Gothic" w:eastAsia="Calibri" w:hAnsi="Century Gothic" w:cs="Times New Roman"/>
          <w:b/>
          <w:sz w:val="20"/>
          <w:szCs w:val="20"/>
          <w:lang w:val="en-US"/>
        </w:rPr>
      </w:pPr>
    </w:p>
    <w:p w14:paraId="311A05BD" w14:textId="4E5AFF39" w:rsidR="00CA10A2" w:rsidRDefault="00CA10A2" w:rsidP="000E6E3F">
      <w:pPr>
        <w:rPr>
          <w:rFonts w:ascii="Century Gothic" w:eastAsia="Calibri" w:hAnsi="Century Gothic" w:cs="Times New Roman"/>
          <w:b/>
          <w:sz w:val="20"/>
          <w:szCs w:val="20"/>
          <w:lang w:val="en-US"/>
        </w:rPr>
      </w:pPr>
    </w:p>
    <w:p w14:paraId="13FE0633" w14:textId="134099DD" w:rsidR="00CA10A2" w:rsidRDefault="00CA10A2" w:rsidP="000E6E3F">
      <w:pPr>
        <w:rPr>
          <w:rFonts w:ascii="Century Gothic" w:eastAsia="Calibri" w:hAnsi="Century Gothic" w:cs="Times New Roman"/>
          <w:b/>
          <w:sz w:val="20"/>
          <w:szCs w:val="20"/>
          <w:lang w:val="en-US"/>
        </w:rPr>
      </w:pPr>
    </w:p>
    <w:p w14:paraId="305B63C4" w14:textId="3D0F1DAF" w:rsidR="00CA10A2" w:rsidRDefault="00CA10A2" w:rsidP="000E6E3F">
      <w:pPr>
        <w:rPr>
          <w:rFonts w:ascii="Century Gothic" w:eastAsia="Calibri" w:hAnsi="Century Gothic" w:cs="Times New Roman"/>
          <w:b/>
          <w:sz w:val="20"/>
          <w:szCs w:val="20"/>
          <w:lang w:val="en-US"/>
        </w:rPr>
      </w:pPr>
    </w:p>
    <w:p w14:paraId="07F2A75B" w14:textId="030B0D4D" w:rsidR="00CA10A2" w:rsidRDefault="00CA10A2" w:rsidP="000E6E3F">
      <w:pPr>
        <w:rPr>
          <w:rFonts w:ascii="Century Gothic" w:eastAsia="Calibri" w:hAnsi="Century Gothic" w:cs="Times New Roman"/>
          <w:b/>
          <w:sz w:val="20"/>
          <w:szCs w:val="20"/>
          <w:lang w:val="en-US"/>
        </w:rPr>
      </w:pPr>
    </w:p>
    <w:p w14:paraId="5A0A0223" w14:textId="4D00D747" w:rsidR="00CA10A2" w:rsidRDefault="00CA10A2" w:rsidP="000E6E3F">
      <w:pPr>
        <w:rPr>
          <w:rFonts w:ascii="Century Gothic" w:eastAsia="Calibri" w:hAnsi="Century Gothic" w:cs="Times New Roman"/>
          <w:b/>
          <w:sz w:val="20"/>
          <w:szCs w:val="20"/>
          <w:lang w:val="en-US"/>
        </w:rPr>
      </w:pPr>
    </w:p>
    <w:p w14:paraId="344F921D" w14:textId="6BA53BC6" w:rsidR="00CA10A2" w:rsidRDefault="00CA10A2" w:rsidP="000E6E3F">
      <w:pPr>
        <w:rPr>
          <w:rFonts w:ascii="Century Gothic" w:eastAsia="Calibri" w:hAnsi="Century Gothic" w:cs="Times New Roman"/>
          <w:b/>
          <w:sz w:val="20"/>
          <w:szCs w:val="20"/>
          <w:lang w:val="en-US"/>
        </w:rPr>
      </w:pPr>
    </w:p>
    <w:p w14:paraId="3CF30195" w14:textId="51908546" w:rsidR="00CA10A2" w:rsidRDefault="00CA10A2" w:rsidP="000E6E3F">
      <w:pPr>
        <w:rPr>
          <w:rFonts w:ascii="Century Gothic" w:eastAsia="Calibri" w:hAnsi="Century Gothic" w:cs="Times New Roman"/>
          <w:b/>
          <w:sz w:val="20"/>
          <w:szCs w:val="20"/>
          <w:lang w:val="en-US"/>
        </w:rPr>
      </w:pPr>
    </w:p>
    <w:p w14:paraId="3055A798" w14:textId="610B51E7" w:rsidR="00CA10A2" w:rsidRDefault="00CA10A2" w:rsidP="000E6E3F">
      <w:pPr>
        <w:rPr>
          <w:rFonts w:ascii="Century Gothic" w:eastAsia="Calibri" w:hAnsi="Century Gothic" w:cs="Times New Roman"/>
          <w:b/>
          <w:sz w:val="20"/>
          <w:szCs w:val="20"/>
          <w:lang w:val="en-US"/>
        </w:rPr>
      </w:pPr>
    </w:p>
    <w:p w14:paraId="0A51E30A" w14:textId="027F9B21" w:rsidR="00CA10A2" w:rsidRDefault="00CA10A2" w:rsidP="000E6E3F">
      <w:pPr>
        <w:rPr>
          <w:rFonts w:ascii="Century Gothic" w:eastAsia="Calibri" w:hAnsi="Century Gothic" w:cs="Times New Roman"/>
          <w:b/>
          <w:sz w:val="20"/>
          <w:szCs w:val="20"/>
          <w:lang w:val="en-US"/>
        </w:rPr>
      </w:pPr>
    </w:p>
    <w:p w14:paraId="746EDFB5" w14:textId="5C890EBA" w:rsidR="00CA10A2" w:rsidRDefault="00CA10A2" w:rsidP="000E6E3F">
      <w:pPr>
        <w:rPr>
          <w:rFonts w:ascii="Century Gothic" w:eastAsia="Calibri" w:hAnsi="Century Gothic" w:cs="Times New Roman"/>
          <w:b/>
          <w:sz w:val="20"/>
          <w:szCs w:val="20"/>
          <w:lang w:val="en-US"/>
        </w:rPr>
      </w:pPr>
    </w:p>
    <w:p w14:paraId="378E63A9" w14:textId="77777777" w:rsidR="00667894" w:rsidRPr="007A1A2A" w:rsidRDefault="00667894" w:rsidP="000E6E3F">
      <w:pPr>
        <w:rPr>
          <w:rFonts w:ascii="Century Gothic" w:eastAsia="Calibri" w:hAnsi="Century Gothic" w:cs="Times New Roman"/>
          <w:b/>
          <w:sz w:val="20"/>
          <w:szCs w:val="20"/>
          <w:lang w:val="en-US"/>
        </w:rPr>
      </w:pPr>
    </w:p>
    <w:p w14:paraId="6C922AD3" w14:textId="77777777" w:rsidR="00667894" w:rsidRPr="007A1A2A" w:rsidRDefault="00667894" w:rsidP="000E6E3F">
      <w:pPr>
        <w:rPr>
          <w:rFonts w:ascii="Century Gothic" w:eastAsia="Calibri" w:hAnsi="Century Gothic" w:cs="Times New Roman"/>
          <w:b/>
          <w:sz w:val="20"/>
          <w:szCs w:val="20"/>
          <w:lang w:val="en-US"/>
        </w:rPr>
      </w:pPr>
    </w:p>
    <w:p w14:paraId="3E81D817" w14:textId="77777777" w:rsidR="00667894" w:rsidRPr="007A1A2A" w:rsidRDefault="00667894" w:rsidP="000E6E3F">
      <w:pPr>
        <w:rPr>
          <w:rFonts w:ascii="Century Gothic" w:eastAsia="Calibri" w:hAnsi="Century Gothic" w:cs="Times New Roman"/>
          <w:b/>
          <w:sz w:val="20"/>
          <w:szCs w:val="20"/>
          <w:lang w:val="en-US"/>
        </w:rPr>
      </w:pPr>
    </w:p>
    <w:p w14:paraId="164BB284" w14:textId="77777777" w:rsidR="00667894" w:rsidRPr="007A1A2A" w:rsidRDefault="00667894" w:rsidP="000E6E3F">
      <w:pPr>
        <w:rPr>
          <w:rFonts w:ascii="Century Gothic" w:eastAsia="Calibri" w:hAnsi="Century Gothic" w:cs="Times New Roman"/>
          <w:b/>
          <w:sz w:val="20"/>
          <w:szCs w:val="20"/>
          <w:lang w:val="en-US"/>
        </w:rPr>
      </w:pPr>
    </w:p>
    <w:p w14:paraId="710C225B" w14:textId="77777777" w:rsidR="00667894" w:rsidRPr="007A1A2A" w:rsidRDefault="00667894" w:rsidP="000E6E3F">
      <w:pPr>
        <w:rPr>
          <w:rFonts w:ascii="Century Gothic" w:eastAsia="Calibri" w:hAnsi="Century Gothic" w:cs="Times New Roman"/>
          <w:b/>
          <w:sz w:val="20"/>
          <w:szCs w:val="20"/>
          <w:lang w:val="en-US"/>
        </w:rPr>
      </w:pPr>
    </w:p>
    <w:p w14:paraId="798EE3EF" w14:textId="77777777" w:rsidR="00667894" w:rsidRPr="007A1A2A" w:rsidRDefault="00667894" w:rsidP="000E6E3F">
      <w:pPr>
        <w:rPr>
          <w:rFonts w:ascii="Century Gothic" w:eastAsia="Calibri" w:hAnsi="Century Gothic" w:cs="Times New Roman"/>
          <w:b/>
          <w:sz w:val="20"/>
          <w:szCs w:val="20"/>
          <w:lang w:val="en-US"/>
        </w:rPr>
      </w:pPr>
    </w:p>
    <w:p w14:paraId="571DB288" w14:textId="0B3F2360" w:rsidR="00833764" w:rsidRPr="007A1A2A" w:rsidRDefault="00833764" w:rsidP="000E6E3F">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lastRenderedPageBreak/>
        <w:t xml:space="preserve">CULINARY </w:t>
      </w:r>
      <w:r w:rsidR="00E70946" w:rsidRPr="007A1A2A">
        <w:rPr>
          <w:rFonts w:ascii="Century Gothic" w:eastAsia="Calibri" w:hAnsi="Century Gothic" w:cs="Times New Roman"/>
          <w:b/>
          <w:sz w:val="20"/>
          <w:szCs w:val="20"/>
          <w:lang w:val="en-US"/>
        </w:rPr>
        <w:t>STATEMENTS</w:t>
      </w:r>
    </w:p>
    <w:p w14:paraId="06B0C789" w14:textId="23DE430A" w:rsidR="000D6A61" w:rsidRPr="007A1A2A" w:rsidRDefault="00833764" w:rsidP="000E6E3F">
      <w:pPr>
        <w:rPr>
          <w:rFonts w:ascii="Century Gothic" w:hAnsi="Century Gothic"/>
          <w:b/>
          <w:color w:val="000099"/>
          <w:sz w:val="20"/>
          <w:szCs w:val="20"/>
          <w:lang w:val="en-US"/>
        </w:rPr>
      </w:pPr>
      <w:r w:rsidRPr="007A1A2A">
        <w:rPr>
          <w:rFonts w:ascii="Century Gothic" w:hAnsi="Century Gothic"/>
          <w:b/>
          <w:color w:val="000099"/>
          <w:sz w:val="20"/>
          <w:szCs w:val="20"/>
          <w:lang w:val="en-US"/>
        </w:rPr>
        <w:t xml:space="preserve">ASK </w:t>
      </w:r>
      <w:r w:rsidR="00E70946" w:rsidRPr="007A1A2A">
        <w:rPr>
          <w:rFonts w:ascii="Century Gothic" w:hAnsi="Century Gothic"/>
          <w:b/>
          <w:color w:val="000099"/>
          <w:sz w:val="20"/>
          <w:szCs w:val="20"/>
          <w:lang w:val="en-US"/>
        </w:rPr>
        <w:t xml:space="preserve">ALL </w:t>
      </w:r>
    </w:p>
    <w:p w14:paraId="46E3862C" w14:textId="3257E784" w:rsidR="007F17D8" w:rsidRPr="007A1A2A" w:rsidRDefault="007F17D8" w:rsidP="000E6E3F">
      <w:pPr>
        <w:rPr>
          <w:rFonts w:ascii="Century Gothic" w:hAnsi="Century Gothic"/>
          <w:sz w:val="20"/>
          <w:szCs w:val="20"/>
          <w:lang w:val="en-US"/>
        </w:rPr>
      </w:pPr>
      <w:r w:rsidRPr="007A1A2A">
        <w:rPr>
          <w:rFonts w:ascii="Century Gothic" w:hAnsi="Century Gothic"/>
          <w:sz w:val="20"/>
          <w:szCs w:val="20"/>
          <w:lang w:val="en-US"/>
        </w:rPr>
        <w:t>Q1</w:t>
      </w:r>
      <w:r w:rsidR="00162323" w:rsidRPr="007A1A2A">
        <w:rPr>
          <w:rFonts w:ascii="Century Gothic" w:hAnsi="Century Gothic"/>
          <w:sz w:val="20"/>
          <w:szCs w:val="20"/>
          <w:lang w:val="en-US"/>
        </w:rPr>
        <w:t>4</w:t>
      </w:r>
      <w:r w:rsidRPr="007A1A2A">
        <w:rPr>
          <w:rFonts w:ascii="Century Gothic" w:hAnsi="Century Gothic"/>
          <w:sz w:val="20"/>
          <w:szCs w:val="20"/>
          <w:lang w:val="en-US"/>
        </w:rPr>
        <w:t>.</w:t>
      </w:r>
      <w:r w:rsidR="00531E59" w:rsidRPr="007A1A2A" w:rsidDel="00531E59">
        <w:rPr>
          <w:rFonts w:ascii="Century Gothic" w:hAnsi="Century Gothic"/>
          <w:sz w:val="20"/>
          <w:szCs w:val="20"/>
          <w:lang w:val="en-US"/>
        </w:rPr>
        <w:t xml:space="preserve"> </w:t>
      </w:r>
      <w:r w:rsidR="00531E59" w:rsidRPr="007A1A2A">
        <w:rPr>
          <w:rFonts w:ascii="Century Gothic" w:hAnsi="Century Gothic"/>
          <w:sz w:val="20"/>
          <w:szCs w:val="20"/>
          <w:lang w:val="en-US"/>
        </w:rPr>
        <w:t>W</w:t>
      </w:r>
      <w:r w:rsidR="00833764" w:rsidRPr="007A1A2A">
        <w:rPr>
          <w:rFonts w:ascii="Century Gothic" w:hAnsi="Century Gothic"/>
          <w:sz w:val="20"/>
          <w:szCs w:val="20"/>
          <w:lang w:val="en-US"/>
        </w:rPr>
        <w:t>hich of the</w:t>
      </w:r>
      <w:r w:rsidR="00D26C43" w:rsidRPr="007A1A2A">
        <w:rPr>
          <w:rFonts w:ascii="Century Gothic" w:hAnsi="Century Gothic"/>
          <w:sz w:val="20"/>
          <w:szCs w:val="20"/>
          <w:lang w:val="en-US"/>
        </w:rPr>
        <w:t xml:space="preserve"> following </w:t>
      </w:r>
      <w:r w:rsidR="00833764" w:rsidRPr="007A1A2A">
        <w:rPr>
          <w:rFonts w:ascii="Century Gothic" w:hAnsi="Century Gothic"/>
          <w:sz w:val="20"/>
          <w:szCs w:val="20"/>
          <w:lang w:val="en-US"/>
        </w:rPr>
        <w:t>statements best describe you</w:t>
      </w:r>
      <w:r w:rsidR="00D26C43" w:rsidRPr="007A1A2A">
        <w:rPr>
          <w:rFonts w:ascii="Century Gothic" w:hAnsi="Century Gothic"/>
          <w:sz w:val="20"/>
          <w:szCs w:val="20"/>
          <w:lang w:val="en-US"/>
        </w:rPr>
        <w:t xml:space="preserve"> in relation to </w:t>
      </w:r>
      <w:r w:rsidR="00CB140C" w:rsidRPr="007A1A2A">
        <w:rPr>
          <w:rFonts w:ascii="Century Gothic" w:hAnsi="Century Gothic"/>
          <w:sz w:val="20"/>
          <w:szCs w:val="20"/>
          <w:lang w:val="en-US"/>
        </w:rPr>
        <w:t>food and culinary activities</w:t>
      </w:r>
      <w:r w:rsidR="000D6A61" w:rsidRPr="007A1A2A">
        <w:rPr>
          <w:rFonts w:ascii="Century Gothic" w:hAnsi="Century Gothic"/>
          <w:sz w:val="20"/>
          <w:szCs w:val="20"/>
          <w:lang w:val="en-US"/>
        </w:rPr>
        <w:t>?</w:t>
      </w:r>
    </w:p>
    <w:tbl>
      <w:tblPr>
        <w:tblStyle w:val="TableGrid"/>
        <w:tblW w:w="9360" w:type="dxa"/>
        <w:tblInd w:w="378" w:type="dxa"/>
        <w:tblLayout w:type="fixed"/>
        <w:tblLook w:val="04A0" w:firstRow="1" w:lastRow="0" w:firstColumn="1" w:lastColumn="0" w:noHBand="0" w:noVBand="1"/>
      </w:tblPr>
      <w:tblGrid>
        <w:gridCol w:w="3330"/>
        <w:gridCol w:w="1080"/>
        <w:gridCol w:w="1116"/>
        <w:gridCol w:w="1278"/>
        <w:gridCol w:w="1278"/>
        <w:gridCol w:w="1278"/>
      </w:tblGrid>
      <w:tr w:rsidR="00D26C43" w:rsidRPr="007A1A2A" w14:paraId="420AFFA6" w14:textId="77777777" w:rsidTr="002815B2">
        <w:trPr>
          <w:trHeight w:val="651"/>
        </w:trPr>
        <w:tc>
          <w:tcPr>
            <w:tcW w:w="3330" w:type="dxa"/>
          </w:tcPr>
          <w:p w14:paraId="6E500D72" w14:textId="77777777" w:rsidR="00D26C43" w:rsidRPr="007A1A2A" w:rsidRDefault="00D26C43" w:rsidP="006321E7">
            <w:pPr>
              <w:pStyle w:val="ListParagraph"/>
              <w:spacing w:line="240" w:lineRule="auto"/>
              <w:ind w:left="283"/>
              <w:rPr>
                <w:rFonts w:ascii="Century Gothic" w:hAnsi="Century Gothic"/>
                <w:sz w:val="20"/>
                <w:szCs w:val="20"/>
                <w:lang w:val="en-US"/>
              </w:rPr>
            </w:pPr>
          </w:p>
        </w:tc>
        <w:tc>
          <w:tcPr>
            <w:tcW w:w="1080" w:type="dxa"/>
            <w:vAlign w:val="center"/>
          </w:tcPr>
          <w:p w14:paraId="1020C2A2" w14:textId="77777777" w:rsidR="00D26C43" w:rsidRPr="007A1A2A" w:rsidRDefault="003E1D7B" w:rsidP="006321E7">
            <w:pPr>
              <w:jc w:val="center"/>
              <w:rPr>
                <w:rFonts w:ascii="Century Gothic" w:hAnsi="Century Gothic"/>
                <w:sz w:val="20"/>
                <w:szCs w:val="20"/>
                <w:lang w:val="en-US"/>
              </w:rPr>
            </w:pPr>
            <w:r w:rsidRPr="007A1A2A">
              <w:rPr>
                <w:rFonts w:ascii="Century Gothic" w:hAnsi="Century Gothic"/>
                <w:sz w:val="20"/>
                <w:szCs w:val="20"/>
                <w:lang w:val="en-US"/>
              </w:rPr>
              <w:t>Strongly Agree</w:t>
            </w:r>
          </w:p>
          <w:p w14:paraId="53D769D6" w14:textId="77777777" w:rsidR="00CC5EB9" w:rsidRPr="007A1A2A" w:rsidRDefault="00CC5EB9" w:rsidP="006321E7">
            <w:pPr>
              <w:jc w:val="center"/>
              <w:rPr>
                <w:rFonts w:ascii="Century Gothic" w:hAnsi="Century Gothic"/>
                <w:sz w:val="20"/>
                <w:szCs w:val="20"/>
                <w:lang w:val="en-US"/>
              </w:rPr>
            </w:pPr>
          </w:p>
          <w:p w14:paraId="0A041E4C" w14:textId="77777777" w:rsidR="00CC5EB9" w:rsidRPr="007A1A2A" w:rsidRDefault="00CC5EB9" w:rsidP="006321E7">
            <w:pPr>
              <w:jc w:val="center"/>
              <w:rPr>
                <w:rFonts w:ascii="Century Gothic" w:hAnsi="Century Gothic"/>
                <w:sz w:val="20"/>
                <w:szCs w:val="20"/>
                <w:lang w:val="en-US"/>
              </w:rPr>
            </w:pPr>
            <w:r w:rsidRPr="007A1A2A">
              <w:rPr>
                <w:rFonts w:ascii="Century Gothic" w:hAnsi="Century Gothic"/>
                <w:sz w:val="20"/>
                <w:szCs w:val="20"/>
                <w:lang w:val="en-US"/>
              </w:rPr>
              <w:t>5</w:t>
            </w:r>
          </w:p>
        </w:tc>
        <w:tc>
          <w:tcPr>
            <w:tcW w:w="1116" w:type="dxa"/>
            <w:vAlign w:val="center"/>
          </w:tcPr>
          <w:p w14:paraId="5B0AFE22" w14:textId="77777777" w:rsidR="00D26C43" w:rsidRPr="007A1A2A" w:rsidRDefault="00AE3075" w:rsidP="00AE3075">
            <w:pPr>
              <w:jc w:val="center"/>
              <w:rPr>
                <w:rFonts w:ascii="Century Gothic" w:hAnsi="Century Gothic"/>
                <w:sz w:val="20"/>
                <w:szCs w:val="20"/>
                <w:lang w:val="en-US"/>
              </w:rPr>
            </w:pPr>
            <w:r w:rsidRPr="007A1A2A">
              <w:rPr>
                <w:rFonts w:ascii="Century Gothic" w:hAnsi="Century Gothic"/>
                <w:sz w:val="20"/>
                <w:szCs w:val="20"/>
                <w:lang w:val="en-US"/>
              </w:rPr>
              <w:t>Agree</w:t>
            </w:r>
          </w:p>
          <w:p w14:paraId="4FC444DA" w14:textId="77777777" w:rsidR="00CC5EB9" w:rsidRPr="007A1A2A" w:rsidRDefault="00CC5EB9" w:rsidP="00AE3075">
            <w:pPr>
              <w:jc w:val="center"/>
              <w:rPr>
                <w:rFonts w:ascii="Century Gothic" w:hAnsi="Century Gothic"/>
                <w:sz w:val="20"/>
                <w:szCs w:val="20"/>
                <w:lang w:val="en-US"/>
              </w:rPr>
            </w:pPr>
          </w:p>
          <w:p w14:paraId="37924B9E" w14:textId="77777777" w:rsidR="00CC5EB9" w:rsidRPr="007A1A2A" w:rsidRDefault="00CC5EB9" w:rsidP="00AE3075">
            <w:pPr>
              <w:jc w:val="center"/>
              <w:rPr>
                <w:rFonts w:ascii="Century Gothic" w:hAnsi="Century Gothic"/>
                <w:sz w:val="20"/>
                <w:szCs w:val="20"/>
                <w:lang w:val="en-US"/>
              </w:rPr>
            </w:pPr>
          </w:p>
          <w:p w14:paraId="026BBFDF" w14:textId="77777777" w:rsidR="00CC5EB9" w:rsidRPr="007A1A2A" w:rsidRDefault="00CC5EB9" w:rsidP="00AE3075">
            <w:pPr>
              <w:jc w:val="center"/>
              <w:rPr>
                <w:rFonts w:ascii="Century Gothic" w:hAnsi="Century Gothic"/>
                <w:sz w:val="20"/>
                <w:szCs w:val="20"/>
                <w:lang w:val="en-US"/>
              </w:rPr>
            </w:pPr>
            <w:r w:rsidRPr="007A1A2A">
              <w:rPr>
                <w:rFonts w:ascii="Century Gothic" w:hAnsi="Century Gothic"/>
                <w:sz w:val="20"/>
                <w:szCs w:val="20"/>
                <w:lang w:val="en-US"/>
              </w:rPr>
              <w:t>4</w:t>
            </w:r>
          </w:p>
        </w:tc>
        <w:tc>
          <w:tcPr>
            <w:tcW w:w="1278" w:type="dxa"/>
            <w:vAlign w:val="center"/>
          </w:tcPr>
          <w:p w14:paraId="7AAC8ED2" w14:textId="77777777" w:rsidR="00D26C43" w:rsidRPr="007A1A2A" w:rsidRDefault="003E1D7B" w:rsidP="006321E7">
            <w:pPr>
              <w:jc w:val="center"/>
              <w:rPr>
                <w:rFonts w:ascii="Century Gothic" w:hAnsi="Century Gothic"/>
                <w:sz w:val="20"/>
                <w:szCs w:val="20"/>
                <w:lang w:val="en-US"/>
              </w:rPr>
            </w:pPr>
            <w:r w:rsidRPr="007A1A2A">
              <w:rPr>
                <w:rFonts w:ascii="Century Gothic" w:hAnsi="Century Gothic"/>
                <w:sz w:val="20"/>
                <w:szCs w:val="20"/>
                <w:lang w:val="en-US"/>
              </w:rPr>
              <w:t>Neither agree nor disagree</w:t>
            </w:r>
          </w:p>
          <w:p w14:paraId="48F01310" w14:textId="77777777" w:rsidR="00CC5EB9" w:rsidRPr="007A1A2A" w:rsidRDefault="00CC5EB9" w:rsidP="006321E7">
            <w:pPr>
              <w:jc w:val="center"/>
              <w:rPr>
                <w:rFonts w:ascii="Century Gothic" w:hAnsi="Century Gothic"/>
                <w:sz w:val="20"/>
                <w:szCs w:val="20"/>
                <w:lang w:val="en-US"/>
              </w:rPr>
            </w:pPr>
            <w:r w:rsidRPr="007A1A2A">
              <w:rPr>
                <w:rFonts w:ascii="Century Gothic" w:hAnsi="Century Gothic"/>
                <w:sz w:val="20"/>
                <w:szCs w:val="20"/>
                <w:lang w:val="en-US"/>
              </w:rPr>
              <w:t>3</w:t>
            </w:r>
          </w:p>
        </w:tc>
        <w:tc>
          <w:tcPr>
            <w:tcW w:w="1278" w:type="dxa"/>
            <w:vAlign w:val="center"/>
          </w:tcPr>
          <w:p w14:paraId="3D1838A3" w14:textId="77777777" w:rsidR="00D26C43" w:rsidRPr="007A1A2A" w:rsidRDefault="00D13234" w:rsidP="00D13234">
            <w:pPr>
              <w:jc w:val="center"/>
              <w:rPr>
                <w:rFonts w:ascii="Century Gothic" w:hAnsi="Century Gothic"/>
                <w:sz w:val="20"/>
                <w:szCs w:val="20"/>
                <w:lang w:val="en-US"/>
              </w:rPr>
            </w:pPr>
            <w:r w:rsidRPr="007A1A2A">
              <w:rPr>
                <w:rFonts w:ascii="Century Gothic" w:hAnsi="Century Gothic"/>
                <w:sz w:val="20"/>
                <w:szCs w:val="20"/>
                <w:lang w:val="en-US"/>
              </w:rPr>
              <w:t>D</w:t>
            </w:r>
            <w:r w:rsidR="003E1D7B" w:rsidRPr="007A1A2A">
              <w:rPr>
                <w:rFonts w:ascii="Century Gothic" w:hAnsi="Century Gothic"/>
                <w:sz w:val="20"/>
                <w:szCs w:val="20"/>
                <w:lang w:val="en-US"/>
              </w:rPr>
              <w:t>isagree</w:t>
            </w:r>
          </w:p>
          <w:p w14:paraId="6541874D" w14:textId="77777777" w:rsidR="00CC5EB9" w:rsidRPr="007A1A2A" w:rsidRDefault="00CC5EB9" w:rsidP="00D13234">
            <w:pPr>
              <w:jc w:val="center"/>
              <w:rPr>
                <w:rFonts w:ascii="Century Gothic" w:hAnsi="Century Gothic"/>
                <w:sz w:val="20"/>
                <w:szCs w:val="20"/>
                <w:lang w:val="en-US"/>
              </w:rPr>
            </w:pPr>
          </w:p>
          <w:p w14:paraId="1DF076C2" w14:textId="77777777" w:rsidR="00CC5EB9" w:rsidRPr="007A1A2A" w:rsidRDefault="00CC5EB9" w:rsidP="00D13234">
            <w:pPr>
              <w:jc w:val="center"/>
              <w:rPr>
                <w:rFonts w:ascii="Century Gothic" w:hAnsi="Century Gothic"/>
                <w:sz w:val="20"/>
                <w:szCs w:val="20"/>
                <w:lang w:val="en-US"/>
              </w:rPr>
            </w:pPr>
          </w:p>
          <w:p w14:paraId="2D08A587" w14:textId="77777777" w:rsidR="00CC5EB9" w:rsidRPr="007A1A2A" w:rsidRDefault="00CC5EB9" w:rsidP="00D13234">
            <w:pPr>
              <w:jc w:val="center"/>
              <w:rPr>
                <w:rFonts w:ascii="Century Gothic" w:hAnsi="Century Gothic"/>
                <w:sz w:val="20"/>
                <w:szCs w:val="20"/>
                <w:lang w:val="en-US"/>
              </w:rPr>
            </w:pPr>
            <w:r w:rsidRPr="007A1A2A">
              <w:rPr>
                <w:rFonts w:ascii="Century Gothic" w:hAnsi="Century Gothic"/>
                <w:sz w:val="20"/>
                <w:szCs w:val="20"/>
                <w:lang w:val="en-US"/>
              </w:rPr>
              <w:t>2</w:t>
            </w:r>
          </w:p>
        </w:tc>
        <w:tc>
          <w:tcPr>
            <w:tcW w:w="1278" w:type="dxa"/>
            <w:vAlign w:val="center"/>
          </w:tcPr>
          <w:p w14:paraId="3FC2F699" w14:textId="77777777" w:rsidR="00D26C43" w:rsidRPr="007A1A2A" w:rsidRDefault="003E1D7B" w:rsidP="006321E7">
            <w:pPr>
              <w:jc w:val="center"/>
              <w:rPr>
                <w:rFonts w:ascii="Century Gothic" w:hAnsi="Century Gothic"/>
                <w:sz w:val="20"/>
                <w:szCs w:val="20"/>
                <w:lang w:val="en-US"/>
              </w:rPr>
            </w:pPr>
            <w:r w:rsidRPr="007A1A2A">
              <w:rPr>
                <w:rFonts w:ascii="Century Gothic" w:hAnsi="Century Gothic"/>
                <w:sz w:val="20"/>
                <w:szCs w:val="20"/>
                <w:lang w:val="en-US"/>
              </w:rPr>
              <w:t>Strongly disagree</w:t>
            </w:r>
          </w:p>
          <w:p w14:paraId="357B1B28" w14:textId="77777777" w:rsidR="00CC5EB9" w:rsidRPr="007A1A2A" w:rsidRDefault="00CC5EB9" w:rsidP="006321E7">
            <w:pPr>
              <w:jc w:val="center"/>
              <w:rPr>
                <w:rFonts w:ascii="Century Gothic" w:hAnsi="Century Gothic"/>
                <w:sz w:val="20"/>
                <w:szCs w:val="20"/>
                <w:lang w:val="en-US"/>
              </w:rPr>
            </w:pPr>
          </w:p>
          <w:p w14:paraId="4ECDA3A0" w14:textId="77777777" w:rsidR="00CC5EB9" w:rsidRPr="007A1A2A" w:rsidRDefault="00CC5EB9" w:rsidP="006321E7">
            <w:pPr>
              <w:jc w:val="center"/>
              <w:rPr>
                <w:rFonts w:ascii="Century Gothic" w:hAnsi="Century Gothic"/>
                <w:sz w:val="20"/>
                <w:szCs w:val="20"/>
                <w:lang w:val="en-US"/>
              </w:rPr>
            </w:pPr>
            <w:r w:rsidRPr="007A1A2A">
              <w:rPr>
                <w:rFonts w:ascii="Century Gothic" w:hAnsi="Century Gothic"/>
                <w:sz w:val="20"/>
                <w:szCs w:val="20"/>
                <w:lang w:val="en-US"/>
              </w:rPr>
              <w:t>1</w:t>
            </w:r>
          </w:p>
        </w:tc>
      </w:tr>
      <w:tr w:rsidR="00E652E2" w:rsidRPr="007A1A2A" w14:paraId="2A3EAF9B" w14:textId="77777777" w:rsidTr="002815B2">
        <w:trPr>
          <w:trHeight w:val="467"/>
        </w:trPr>
        <w:tc>
          <w:tcPr>
            <w:tcW w:w="3330" w:type="dxa"/>
          </w:tcPr>
          <w:p w14:paraId="6A844539" w14:textId="514277B3" w:rsidR="00E652E2" w:rsidRPr="007A1A2A" w:rsidRDefault="00E652E2" w:rsidP="00667894">
            <w:pPr>
              <w:rPr>
                <w:rFonts w:ascii="Century Gothic" w:hAnsi="Century Gothic"/>
                <w:sz w:val="20"/>
                <w:szCs w:val="20"/>
              </w:rPr>
            </w:pPr>
            <w:r w:rsidRPr="007A1A2A">
              <w:rPr>
                <w:rFonts w:ascii="Century Gothic" w:hAnsi="Century Gothic"/>
                <w:sz w:val="20"/>
                <w:szCs w:val="20"/>
              </w:rPr>
              <w:t xml:space="preserve">I enjoy being creative in the kitchen </w:t>
            </w:r>
          </w:p>
        </w:tc>
        <w:tc>
          <w:tcPr>
            <w:tcW w:w="1080" w:type="dxa"/>
            <w:vAlign w:val="center"/>
          </w:tcPr>
          <w:p w14:paraId="6F609025" w14:textId="77777777" w:rsidR="00E652E2" w:rsidRPr="007A1A2A" w:rsidRDefault="00E652E2" w:rsidP="006321E7">
            <w:pPr>
              <w:jc w:val="left"/>
              <w:rPr>
                <w:rFonts w:ascii="Century Gothic" w:hAnsi="Century Gothic"/>
                <w:sz w:val="20"/>
                <w:szCs w:val="20"/>
                <w:lang w:val="en-US"/>
              </w:rPr>
            </w:pPr>
          </w:p>
        </w:tc>
        <w:tc>
          <w:tcPr>
            <w:tcW w:w="1116" w:type="dxa"/>
            <w:vAlign w:val="center"/>
          </w:tcPr>
          <w:p w14:paraId="6686BF9E" w14:textId="77777777" w:rsidR="00E652E2" w:rsidRPr="007A1A2A" w:rsidRDefault="00E652E2" w:rsidP="006321E7">
            <w:pPr>
              <w:jc w:val="left"/>
              <w:rPr>
                <w:rFonts w:ascii="Century Gothic" w:hAnsi="Century Gothic"/>
                <w:sz w:val="20"/>
                <w:szCs w:val="20"/>
                <w:lang w:val="en-US"/>
              </w:rPr>
            </w:pPr>
          </w:p>
        </w:tc>
        <w:tc>
          <w:tcPr>
            <w:tcW w:w="1278" w:type="dxa"/>
            <w:vAlign w:val="center"/>
          </w:tcPr>
          <w:p w14:paraId="5A720B0E" w14:textId="77777777" w:rsidR="00E652E2" w:rsidRPr="007A1A2A" w:rsidRDefault="00E652E2" w:rsidP="006321E7">
            <w:pPr>
              <w:jc w:val="left"/>
              <w:rPr>
                <w:rFonts w:ascii="Century Gothic" w:hAnsi="Century Gothic"/>
                <w:sz w:val="20"/>
                <w:szCs w:val="20"/>
                <w:lang w:val="en-US"/>
              </w:rPr>
            </w:pPr>
          </w:p>
        </w:tc>
        <w:tc>
          <w:tcPr>
            <w:tcW w:w="1278" w:type="dxa"/>
          </w:tcPr>
          <w:p w14:paraId="641EFF2F" w14:textId="77777777" w:rsidR="00E652E2" w:rsidRPr="007A1A2A" w:rsidRDefault="00E652E2" w:rsidP="006321E7">
            <w:pPr>
              <w:jc w:val="left"/>
              <w:rPr>
                <w:rFonts w:ascii="Century Gothic" w:hAnsi="Century Gothic"/>
                <w:sz w:val="20"/>
                <w:szCs w:val="20"/>
                <w:lang w:val="en-US"/>
              </w:rPr>
            </w:pPr>
          </w:p>
        </w:tc>
        <w:tc>
          <w:tcPr>
            <w:tcW w:w="1278" w:type="dxa"/>
          </w:tcPr>
          <w:p w14:paraId="1430ABE2" w14:textId="77777777" w:rsidR="00E652E2" w:rsidRPr="007A1A2A" w:rsidRDefault="00E652E2" w:rsidP="006321E7">
            <w:pPr>
              <w:jc w:val="left"/>
              <w:rPr>
                <w:rFonts w:ascii="Century Gothic" w:hAnsi="Century Gothic"/>
                <w:sz w:val="20"/>
                <w:szCs w:val="20"/>
                <w:lang w:val="en-US"/>
              </w:rPr>
            </w:pPr>
          </w:p>
        </w:tc>
      </w:tr>
      <w:tr w:rsidR="00E652E2" w:rsidRPr="007A1A2A" w14:paraId="0A2CC62F" w14:textId="77777777" w:rsidTr="002815B2">
        <w:trPr>
          <w:trHeight w:val="548"/>
        </w:trPr>
        <w:tc>
          <w:tcPr>
            <w:tcW w:w="3330" w:type="dxa"/>
          </w:tcPr>
          <w:p w14:paraId="3CF91485" w14:textId="7DF6EAA3" w:rsidR="00E652E2" w:rsidRPr="007A1A2A" w:rsidRDefault="00E652E2" w:rsidP="00E652E2">
            <w:pPr>
              <w:rPr>
                <w:rFonts w:ascii="Century Gothic" w:hAnsi="Century Gothic"/>
                <w:sz w:val="20"/>
                <w:szCs w:val="20"/>
              </w:rPr>
            </w:pPr>
            <w:r w:rsidRPr="007A1A2A">
              <w:rPr>
                <w:rFonts w:ascii="Century Gothic" w:hAnsi="Century Gothic"/>
                <w:sz w:val="20"/>
                <w:szCs w:val="20"/>
              </w:rPr>
              <w:t>I use food as a reason to gather with family/friends</w:t>
            </w:r>
          </w:p>
        </w:tc>
        <w:tc>
          <w:tcPr>
            <w:tcW w:w="1080" w:type="dxa"/>
            <w:vAlign w:val="center"/>
          </w:tcPr>
          <w:p w14:paraId="3A94FC6C" w14:textId="77777777" w:rsidR="00E652E2" w:rsidRPr="007A1A2A" w:rsidRDefault="00E652E2" w:rsidP="006321E7">
            <w:pPr>
              <w:jc w:val="left"/>
              <w:rPr>
                <w:rFonts w:ascii="Century Gothic" w:hAnsi="Century Gothic"/>
                <w:sz w:val="20"/>
                <w:szCs w:val="20"/>
                <w:lang w:val="en-US"/>
              </w:rPr>
            </w:pPr>
          </w:p>
        </w:tc>
        <w:tc>
          <w:tcPr>
            <w:tcW w:w="1116" w:type="dxa"/>
            <w:vAlign w:val="center"/>
          </w:tcPr>
          <w:p w14:paraId="00A49E5E" w14:textId="77777777" w:rsidR="00E652E2" w:rsidRPr="007A1A2A" w:rsidRDefault="00E652E2" w:rsidP="006321E7">
            <w:pPr>
              <w:jc w:val="left"/>
              <w:rPr>
                <w:rFonts w:ascii="Century Gothic" w:hAnsi="Century Gothic"/>
                <w:sz w:val="20"/>
                <w:szCs w:val="20"/>
                <w:lang w:val="en-US"/>
              </w:rPr>
            </w:pPr>
          </w:p>
        </w:tc>
        <w:tc>
          <w:tcPr>
            <w:tcW w:w="1278" w:type="dxa"/>
            <w:vAlign w:val="center"/>
          </w:tcPr>
          <w:p w14:paraId="465C3B8A" w14:textId="77777777" w:rsidR="00E652E2" w:rsidRPr="007A1A2A" w:rsidRDefault="00E652E2" w:rsidP="006321E7">
            <w:pPr>
              <w:jc w:val="left"/>
              <w:rPr>
                <w:rFonts w:ascii="Century Gothic" w:hAnsi="Century Gothic"/>
                <w:sz w:val="20"/>
                <w:szCs w:val="20"/>
                <w:lang w:val="en-US"/>
              </w:rPr>
            </w:pPr>
          </w:p>
        </w:tc>
        <w:tc>
          <w:tcPr>
            <w:tcW w:w="1278" w:type="dxa"/>
          </w:tcPr>
          <w:p w14:paraId="5B64EA3C" w14:textId="77777777" w:rsidR="00E652E2" w:rsidRPr="007A1A2A" w:rsidRDefault="00E652E2" w:rsidP="006321E7">
            <w:pPr>
              <w:jc w:val="left"/>
              <w:rPr>
                <w:rFonts w:ascii="Century Gothic" w:hAnsi="Century Gothic"/>
                <w:sz w:val="20"/>
                <w:szCs w:val="20"/>
                <w:lang w:val="en-US"/>
              </w:rPr>
            </w:pPr>
          </w:p>
        </w:tc>
        <w:tc>
          <w:tcPr>
            <w:tcW w:w="1278" w:type="dxa"/>
          </w:tcPr>
          <w:p w14:paraId="497AE194" w14:textId="77777777" w:rsidR="00E652E2" w:rsidRPr="007A1A2A" w:rsidRDefault="00E652E2" w:rsidP="006321E7">
            <w:pPr>
              <w:jc w:val="left"/>
              <w:rPr>
                <w:rFonts w:ascii="Century Gothic" w:hAnsi="Century Gothic"/>
                <w:sz w:val="20"/>
                <w:szCs w:val="20"/>
                <w:lang w:val="en-US"/>
              </w:rPr>
            </w:pPr>
          </w:p>
        </w:tc>
      </w:tr>
      <w:tr w:rsidR="00E652E2" w:rsidRPr="007A1A2A" w14:paraId="31AFB781" w14:textId="77777777" w:rsidTr="002815B2">
        <w:trPr>
          <w:trHeight w:val="265"/>
        </w:trPr>
        <w:tc>
          <w:tcPr>
            <w:tcW w:w="3330" w:type="dxa"/>
          </w:tcPr>
          <w:p w14:paraId="0BD0A2A8" w14:textId="26483121" w:rsidR="00E652E2" w:rsidRPr="007A1A2A" w:rsidRDefault="00E652E2" w:rsidP="00E652E2">
            <w:pPr>
              <w:rPr>
                <w:rFonts w:ascii="Century Gothic" w:hAnsi="Century Gothic"/>
                <w:sz w:val="20"/>
                <w:szCs w:val="20"/>
              </w:rPr>
            </w:pPr>
            <w:r w:rsidRPr="007A1A2A">
              <w:rPr>
                <w:rFonts w:ascii="Century Gothic" w:hAnsi="Century Gothic"/>
                <w:sz w:val="20"/>
                <w:szCs w:val="20"/>
              </w:rPr>
              <w:t xml:space="preserve">I </w:t>
            </w:r>
            <w:proofErr w:type="gramStart"/>
            <w:r w:rsidRPr="007A1A2A">
              <w:rPr>
                <w:rFonts w:ascii="Century Gothic" w:hAnsi="Century Gothic"/>
                <w:sz w:val="20"/>
                <w:szCs w:val="20"/>
              </w:rPr>
              <w:t>don’t</w:t>
            </w:r>
            <w:proofErr w:type="gramEnd"/>
            <w:r w:rsidRPr="007A1A2A">
              <w:rPr>
                <w:rFonts w:ascii="Century Gothic" w:hAnsi="Century Gothic"/>
                <w:sz w:val="20"/>
                <w:szCs w:val="20"/>
              </w:rPr>
              <w:t xml:space="preserve"> have very much interest in cooking</w:t>
            </w:r>
          </w:p>
        </w:tc>
        <w:tc>
          <w:tcPr>
            <w:tcW w:w="1080" w:type="dxa"/>
            <w:vAlign w:val="center"/>
          </w:tcPr>
          <w:p w14:paraId="5DFCB662" w14:textId="77777777" w:rsidR="00E652E2" w:rsidRPr="007A1A2A" w:rsidRDefault="00E652E2" w:rsidP="006321E7">
            <w:pPr>
              <w:jc w:val="left"/>
              <w:rPr>
                <w:rFonts w:ascii="Century Gothic" w:hAnsi="Century Gothic"/>
                <w:sz w:val="20"/>
                <w:szCs w:val="20"/>
                <w:lang w:val="en-US"/>
              </w:rPr>
            </w:pPr>
          </w:p>
        </w:tc>
        <w:tc>
          <w:tcPr>
            <w:tcW w:w="1116" w:type="dxa"/>
            <w:vAlign w:val="center"/>
          </w:tcPr>
          <w:p w14:paraId="42EDC603" w14:textId="77777777" w:rsidR="00E652E2" w:rsidRPr="007A1A2A" w:rsidRDefault="00E652E2" w:rsidP="006321E7">
            <w:pPr>
              <w:jc w:val="left"/>
              <w:rPr>
                <w:rFonts w:ascii="Century Gothic" w:hAnsi="Century Gothic"/>
                <w:sz w:val="20"/>
                <w:szCs w:val="20"/>
                <w:lang w:val="en-US"/>
              </w:rPr>
            </w:pPr>
          </w:p>
        </w:tc>
        <w:tc>
          <w:tcPr>
            <w:tcW w:w="1278" w:type="dxa"/>
            <w:vAlign w:val="center"/>
          </w:tcPr>
          <w:p w14:paraId="36D236F5" w14:textId="77777777" w:rsidR="00E652E2" w:rsidRPr="007A1A2A" w:rsidRDefault="00E652E2" w:rsidP="006321E7">
            <w:pPr>
              <w:jc w:val="left"/>
              <w:rPr>
                <w:rFonts w:ascii="Century Gothic" w:hAnsi="Century Gothic"/>
                <w:sz w:val="20"/>
                <w:szCs w:val="20"/>
                <w:lang w:val="en-US"/>
              </w:rPr>
            </w:pPr>
          </w:p>
        </w:tc>
        <w:tc>
          <w:tcPr>
            <w:tcW w:w="1278" w:type="dxa"/>
          </w:tcPr>
          <w:p w14:paraId="399334FD" w14:textId="77777777" w:rsidR="00E652E2" w:rsidRPr="007A1A2A" w:rsidRDefault="00E652E2" w:rsidP="006321E7">
            <w:pPr>
              <w:jc w:val="left"/>
              <w:rPr>
                <w:rFonts w:ascii="Century Gothic" w:hAnsi="Century Gothic"/>
                <w:sz w:val="20"/>
                <w:szCs w:val="20"/>
                <w:lang w:val="en-US"/>
              </w:rPr>
            </w:pPr>
          </w:p>
        </w:tc>
        <w:tc>
          <w:tcPr>
            <w:tcW w:w="1278" w:type="dxa"/>
          </w:tcPr>
          <w:p w14:paraId="5F649B89" w14:textId="77777777" w:rsidR="00E652E2" w:rsidRPr="007A1A2A" w:rsidRDefault="00E652E2" w:rsidP="006321E7">
            <w:pPr>
              <w:jc w:val="left"/>
              <w:rPr>
                <w:rFonts w:ascii="Century Gothic" w:hAnsi="Century Gothic"/>
                <w:sz w:val="20"/>
                <w:szCs w:val="20"/>
                <w:lang w:val="en-US"/>
              </w:rPr>
            </w:pPr>
          </w:p>
        </w:tc>
      </w:tr>
      <w:tr w:rsidR="00E652E2" w:rsidRPr="007A1A2A" w14:paraId="7549F20B" w14:textId="77777777" w:rsidTr="002815B2">
        <w:trPr>
          <w:trHeight w:val="265"/>
        </w:trPr>
        <w:tc>
          <w:tcPr>
            <w:tcW w:w="3330" w:type="dxa"/>
          </w:tcPr>
          <w:p w14:paraId="687BF320" w14:textId="5F0AFD05" w:rsidR="00E652E2" w:rsidRPr="007A1A2A" w:rsidRDefault="00F16606" w:rsidP="00E652E2">
            <w:pPr>
              <w:rPr>
                <w:rFonts w:ascii="Century Gothic" w:hAnsi="Century Gothic"/>
                <w:sz w:val="20"/>
                <w:szCs w:val="20"/>
              </w:rPr>
            </w:pPr>
            <w:r w:rsidRPr="007A1A2A">
              <w:rPr>
                <w:rFonts w:ascii="Century Gothic" w:hAnsi="Century Gothic"/>
                <w:sz w:val="20"/>
                <w:szCs w:val="20"/>
                <w:lang w:val="en-US"/>
              </w:rPr>
              <w:t>Quick and easy meal options are my preferred food options</w:t>
            </w:r>
          </w:p>
        </w:tc>
        <w:tc>
          <w:tcPr>
            <w:tcW w:w="1080" w:type="dxa"/>
            <w:vAlign w:val="center"/>
          </w:tcPr>
          <w:p w14:paraId="762B0BEE" w14:textId="77777777" w:rsidR="00E652E2" w:rsidRPr="007A1A2A" w:rsidRDefault="00E652E2" w:rsidP="006321E7">
            <w:pPr>
              <w:jc w:val="left"/>
              <w:rPr>
                <w:rFonts w:ascii="Century Gothic" w:hAnsi="Century Gothic"/>
                <w:sz w:val="20"/>
                <w:szCs w:val="20"/>
                <w:lang w:val="en-US"/>
              </w:rPr>
            </w:pPr>
          </w:p>
        </w:tc>
        <w:tc>
          <w:tcPr>
            <w:tcW w:w="1116" w:type="dxa"/>
            <w:vAlign w:val="center"/>
          </w:tcPr>
          <w:p w14:paraId="6C75AC95" w14:textId="77777777" w:rsidR="00E652E2" w:rsidRPr="007A1A2A" w:rsidRDefault="00E652E2" w:rsidP="006321E7">
            <w:pPr>
              <w:jc w:val="left"/>
              <w:rPr>
                <w:rFonts w:ascii="Century Gothic" w:hAnsi="Century Gothic"/>
                <w:sz w:val="20"/>
                <w:szCs w:val="20"/>
                <w:lang w:val="en-US"/>
              </w:rPr>
            </w:pPr>
          </w:p>
        </w:tc>
        <w:tc>
          <w:tcPr>
            <w:tcW w:w="1278" w:type="dxa"/>
            <w:vAlign w:val="center"/>
          </w:tcPr>
          <w:p w14:paraId="796ACB88" w14:textId="77777777" w:rsidR="00E652E2" w:rsidRPr="007A1A2A" w:rsidRDefault="00E652E2" w:rsidP="006321E7">
            <w:pPr>
              <w:jc w:val="left"/>
              <w:rPr>
                <w:rFonts w:ascii="Century Gothic" w:hAnsi="Century Gothic"/>
                <w:sz w:val="20"/>
                <w:szCs w:val="20"/>
                <w:lang w:val="en-US"/>
              </w:rPr>
            </w:pPr>
          </w:p>
        </w:tc>
        <w:tc>
          <w:tcPr>
            <w:tcW w:w="1278" w:type="dxa"/>
          </w:tcPr>
          <w:p w14:paraId="110F26E8" w14:textId="77777777" w:rsidR="00E652E2" w:rsidRPr="007A1A2A" w:rsidRDefault="00E652E2" w:rsidP="006321E7">
            <w:pPr>
              <w:jc w:val="left"/>
              <w:rPr>
                <w:rFonts w:ascii="Century Gothic" w:hAnsi="Century Gothic"/>
                <w:sz w:val="20"/>
                <w:szCs w:val="20"/>
                <w:lang w:val="en-US"/>
              </w:rPr>
            </w:pPr>
          </w:p>
        </w:tc>
        <w:tc>
          <w:tcPr>
            <w:tcW w:w="1278" w:type="dxa"/>
          </w:tcPr>
          <w:p w14:paraId="0D54478F" w14:textId="77777777" w:rsidR="00E652E2" w:rsidRPr="007A1A2A" w:rsidRDefault="00E652E2" w:rsidP="006321E7">
            <w:pPr>
              <w:jc w:val="left"/>
              <w:rPr>
                <w:rFonts w:ascii="Century Gothic" w:hAnsi="Century Gothic"/>
                <w:sz w:val="20"/>
                <w:szCs w:val="20"/>
                <w:lang w:val="en-US"/>
              </w:rPr>
            </w:pPr>
          </w:p>
        </w:tc>
      </w:tr>
      <w:tr w:rsidR="00E652E2" w:rsidRPr="007A1A2A" w14:paraId="188B8DBA" w14:textId="77777777" w:rsidTr="002815B2">
        <w:trPr>
          <w:trHeight w:val="265"/>
        </w:trPr>
        <w:tc>
          <w:tcPr>
            <w:tcW w:w="3330" w:type="dxa"/>
          </w:tcPr>
          <w:p w14:paraId="4EF54675" w14:textId="4F2B5969" w:rsidR="00E652E2" w:rsidRPr="007A1A2A" w:rsidRDefault="00F16606" w:rsidP="00E652E2">
            <w:pPr>
              <w:rPr>
                <w:rFonts w:ascii="Century Gothic" w:hAnsi="Century Gothic"/>
                <w:sz w:val="20"/>
                <w:szCs w:val="20"/>
              </w:rPr>
            </w:pPr>
            <w:r w:rsidRPr="007A1A2A">
              <w:rPr>
                <w:rFonts w:ascii="Century Gothic" w:hAnsi="Century Gothic"/>
                <w:sz w:val="20"/>
                <w:szCs w:val="20"/>
                <w:lang w:val="en-US"/>
              </w:rPr>
              <w:t>Preparing and eating food is my way of relaxing</w:t>
            </w:r>
          </w:p>
        </w:tc>
        <w:tc>
          <w:tcPr>
            <w:tcW w:w="1080" w:type="dxa"/>
            <w:vAlign w:val="center"/>
          </w:tcPr>
          <w:p w14:paraId="329CD0F2" w14:textId="77777777" w:rsidR="00E652E2" w:rsidRPr="007A1A2A" w:rsidRDefault="00E652E2" w:rsidP="006321E7">
            <w:pPr>
              <w:jc w:val="left"/>
              <w:rPr>
                <w:rFonts w:ascii="Century Gothic" w:hAnsi="Century Gothic"/>
                <w:sz w:val="20"/>
                <w:szCs w:val="20"/>
                <w:lang w:val="en-US"/>
              </w:rPr>
            </w:pPr>
          </w:p>
        </w:tc>
        <w:tc>
          <w:tcPr>
            <w:tcW w:w="1116" w:type="dxa"/>
            <w:vAlign w:val="center"/>
          </w:tcPr>
          <w:p w14:paraId="4508909B" w14:textId="77777777" w:rsidR="00E652E2" w:rsidRPr="007A1A2A" w:rsidRDefault="00E652E2" w:rsidP="006321E7">
            <w:pPr>
              <w:jc w:val="left"/>
              <w:rPr>
                <w:rFonts w:ascii="Century Gothic" w:hAnsi="Century Gothic"/>
                <w:sz w:val="20"/>
                <w:szCs w:val="20"/>
                <w:lang w:val="en-US"/>
              </w:rPr>
            </w:pPr>
          </w:p>
        </w:tc>
        <w:tc>
          <w:tcPr>
            <w:tcW w:w="1278" w:type="dxa"/>
            <w:vAlign w:val="center"/>
          </w:tcPr>
          <w:p w14:paraId="74A06917" w14:textId="77777777" w:rsidR="00E652E2" w:rsidRPr="007A1A2A" w:rsidRDefault="00E652E2" w:rsidP="006321E7">
            <w:pPr>
              <w:jc w:val="left"/>
              <w:rPr>
                <w:rFonts w:ascii="Century Gothic" w:hAnsi="Century Gothic"/>
                <w:sz w:val="20"/>
                <w:szCs w:val="20"/>
                <w:lang w:val="en-US"/>
              </w:rPr>
            </w:pPr>
          </w:p>
        </w:tc>
        <w:tc>
          <w:tcPr>
            <w:tcW w:w="1278" w:type="dxa"/>
          </w:tcPr>
          <w:p w14:paraId="48EC8EF1" w14:textId="77777777" w:rsidR="00E652E2" w:rsidRPr="007A1A2A" w:rsidRDefault="00E652E2" w:rsidP="006321E7">
            <w:pPr>
              <w:jc w:val="left"/>
              <w:rPr>
                <w:rFonts w:ascii="Century Gothic" w:hAnsi="Century Gothic"/>
                <w:sz w:val="20"/>
                <w:szCs w:val="20"/>
                <w:lang w:val="en-US"/>
              </w:rPr>
            </w:pPr>
          </w:p>
        </w:tc>
        <w:tc>
          <w:tcPr>
            <w:tcW w:w="1278" w:type="dxa"/>
          </w:tcPr>
          <w:p w14:paraId="3634897F" w14:textId="77777777" w:rsidR="00E652E2" w:rsidRPr="007A1A2A" w:rsidRDefault="00E652E2" w:rsidP="006321E7">
            <w:pPr>
              <w:jc w:val="left"/>
              <w:rPr>
                <w:rFonts w:ascii="Century Gothic" w:hAnsi="Century Gothic"/>
                <w:sz w:val="20"/>
                <w:szCs w:val="20"/>
                <w:lang w:val="en-US"/>
              </w:rPr>
            </w:pPr>
          </w:p>
        </w:tc>
      </w:tr>
      <w:tr w:rsidR="00F16606" w:rsidRPr="007A1A2A" w14:paraId="09AAABCC" w14:textId="77777777" w:rsidTr="002815B2">
        <w:trPr>
          <w:trHeight w:val="265"/>
        </w:trPr>
        <w:tc>
          <w:tcPr>
            <w:tcW w:w="3330" w:type="dxa"/>
          </w:tcPr>
          <w:p w14:paraId="49384B4B" w14:textId="6824DA2B" w:rsidR="00F16606" w:rsidRPr="007A1A2A" w:rsidRDefault="00F16606" w:rsidP="00E652E2">
            <w:pPr>
              <w:rPr>
                <w:rFonts w:ascii="Century Gothic" w:hAnsi="Century Gothic"/>
                <w:sz w:val="20"/>
                <w:szCs w:val="20"/>
                <w:lang w:val="en-US"/>
              </w:rPr>
            </w:pPr>
            <w:proofErr w:type="gramStart"/>
            <w:r w:rsidRPr="007A1A2A">
              <w:rPr>
                <w:rFonts w:ascii="Century Gothic" w:hAnsi="Century Gothic"/>
                <w:sz w:val="20"/>
                <w:szCs w:val="20"/>
                <w:lang w:val="en-US"/>
              </w:rPr>
              <w:t>I’m</w:t>
            </w:r>
            <w:proofErr w:type="gramEnd"/>
            <w:r w:rsidRPr="007A1A2A">
              <w:rPr>
                <w:rFonts w:ascii="Century Gothic" w:hAnsi="Century Gothic"/>
                <w:sz w:val="20"/>
                <w:szCs w:val="20"/>
                <w:lang w:val="en-US"/>
              </w:rPr>
              <w:t xml:space="preserve"> more of an “eat to live’ person</w:t>
            </w:r>
          </w:p>
        </w:tc>
        <w:tc>
          <w:tcPr>
            <w:tcW w:w="1080" w:type="dxa"/>
            <w:vAlign w:val="center"/>
          </w:tcPr>
          <w:p w14:paraId="0FAD68F8"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0AA0BB14"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53359E98" w14:textId="77777777" w:rsidR="00F16606" w:rsidRPr="007A1A2A" w:rsidRDefault="00F16606" w:rsidP="006321E7">
            <w:pPr>
              <w:jc w:val="left"/>
              <w:rPr>
                <w:rFonts w:ascii="Century Gothic" w:hAnsi="Century Gothic"/>
                <w:sz w:val="20"/>
                <w:szCs w:val="20"/>
                <w:lang w:val="en-US"/>
              </w:rPr>
            </w:pPr>
          </w:p>
        </w:tc>
        <w:tc>
          <w:tcPr>
            <w:tcW w:w="1278" w:type="dxa"/>
          </w:tcPr>
          <w:p w14:paraId="4B120D20" w14:textId="77777777" w:rsidR="00F16606" w:rsidRPr="007A1A2A" w:rsidRDefault="00F16606" w:rsidP="006321E7">
            <w:pPr>
              <w:jc w:val="left"/>
              <w:rPr>
                <w:rFonts w:ascii="Century Gothic" w:hAnsi="Century Gothic"/>
                <w:sz w:val="20"/>
                <w:szCs w:val="20"/>
                <w:lang w:val="en-US"/>
              </w:rPr>
            </w:pPr>
          </w:p>
        </w:tc>
        <w:tc>
          <w:tcPr>
            <w:tcW w:w="1278" w:type="dxa"/>
          </w:tcPr>
          <w:p w14:paraId="0E8E71A6" w14:textId="77777777" w:rsidR="00F16606" w:rsidRPr="007A1A2A" w:rsidRDefault="00F16606" w:rsidP="006321E7">
            <w:pPr>
              <w:jc w:val="left"/>
              <w:rPr>
                <w:rFonts w:ascii="Century Gothic" w:hAnsi="Century Gothic"/>
                <w:sz w:val="20"/>
                <w:szCs w:val="20"/>
                <w:lang w:val="en-US"/>
              </w:rPr>
            </w:pPr>
          </w:p>
        </w:tc>
      </w:tr>
      <w:tr w:rsidR="00F16606" w:rsidRPr="007A1A2A" w14:paraId="28D0569D" w14:textId="77777777" w:rsidTr="002815B2">
        <w:trPr>
          <w:trHeight w:val="575"/>
        </w:trPr>
        <w:tc>
          <w:tcPr>
            <w:tcW w:w="3330" w:type="dxa"/>
          </w:tcPr>
          <w:p w14:paraId="29DAC156" w14:textId="050F2C49" w:rsidR="00F16606" w:rsidRPr="007A1A2A" w:rsidRDefault="00F16606" w:rsidP="003B65B0">
            <w:pPr>
              <w:rPr>
                <w:rFonts w:ascii="Century Gothic" w:hAnsi="Century Gothic"/>
                <w:sz w:val="20"/>
                <w:szCs w:val="20"/>
              </w:rPr>
            </w:pPr>
            <w:r w:rsidRPr="007A1A2A">
              <w:rPr>
                <w:rFonts w:ascii="Century Gothic" w:hAnsi="Century Gothic"/>
                <w:sz w:val="20"/>
                <w:szCs w:val="20"/>
                <w:lang w:val="en-US"/>
              </w:rPr>
              <w:t xml:space="preserve">I’m </w:t>
            </w:r>
            <w:r w:rsidR="003B65B0" w:rsidRPr="007A1A2A">
              <w:rPr>
                <w:rFonts w:ascii="Century Gothic" w:hAnsi="Century Gothic"/>
                <w:sz w:val="20"/>
                <w:szCs w:val="20"/>
                <w:lang w:val="en-US"/>
              </w:rPr>
              <w:t xml:space="preserve">constantly searching </w:t>
            </w:r>
            <w:proofErr w:type="gramStart"/>
            <w:r w:rsidR="003B65B0" w:rsidRPr="007A1A2A">
              <w:rPr>
                <w:rFonts w:ascii="Century Gothic" w:hAnsi="Century Gothic"/>
                <w:sz w:val="20"/>
                <w:szCs w:val="20"/>
                <w:lang w:val="en-US"/>
              </w:rPr>
              <w:t xml:space="preserve">for </w:t>
            </w:r>
            <w:r w:rsidRPr="007A1A2A">
              <w:rPr>
                <w:rFonts w:ascii="Century Gothic" w:hAnsi="Century Gothic"/>
                <w:sz w:val="20"/>
                <w:szCs w:val="20"/>
                <w:lang w:val="en-US"/>
              </w:rPr>
              <w:t xml:space="preserve"> new</w:t>
            </w:r>
            <w:proofErr w:type="gramEnd"/>
            <w:r w:rsidRPr="007A1A2A">
              <w:rPr>
                <w:rFonts w:ascii="Century Gothic" w:hAnsi="Century Gothic"/>
                <w:sz w:val="20"/>
                <w:szCs w:val="20"/>
                <w:lang w:val="en-US"/>
              </w:rPr>
              <w:t xml:space="preserve"> foods to try</w:t>
            </w:r>
          </w:p>
        </w:tc>
        <w:tc>
          <w:tcPr>
            <w:tcW w:w="1080" w:type="dxa"/>
            <w:vAlign w:val="center"/>
          </w:tcPr>
          <w:p w14:paraId="4837B957"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1CCE18D2"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299AFE71" w14:textId="77777777" w:rsidR="00F16606" w:rsidRPr="007A1A2A" w:rsidRDefault="00F16606" w:rsidP="006321E7">
            <w:pPr>
              <w:jc w:val="left"/>
              <w:rPr>
                <w:rFonts w:ascii="Century Gothic" w:hAnsi="Century Gothic"/>
                <w:sz w:val="20"/>
                <w:szCs w:val="20"/>
                <w:lang w:val="en-US"/>
              </w:rPr>
            </w:pPr>
          </w:p>
        </w:tc>
        <w:tc>
          <w:tcPr>
            <w:tcW w:w="1278" w:type="dxa"/>
          </w:tcPr>
          <w:p w14:paraId="3A1FF9D6" w14:textId="77777777" w:rsidR="00F16606" w:rsidRPr="007A1A2A" w:rsidRDefault="00F16606" w:rsidP="006321E7">
            <w:pPr>
              <w:jc w:val="left"/>
              <w:rPr>
                <w:rFonts w:ascii="Century Gothic" w:hAnsi="Century Gothic"/>
                <w:sz w:val="20"/>
                <w:szCs w:val="20"/>
                <w:lang w:val="en-US"/>
              </w:rPr>
            </w:pPr>
          </w:p>
        </w:tc>
        <w:tc>
          <w:tcPr>
            <w:tcW w:w="1278" w:type="dxa"/>
          </w:tcPr>
          <w:p w14:paraId="77C056D6" w14:textId="77777777" w:rsidR="00F16606" w:rsidRPr="007A1A2A" w:rsidRDefault="00F16606" w:rsidP="006321E7">
            <w:pPr>
              <w:jc w:val="left"/>
              <w:rPr>
                <w:rFonts w:ascii="Century Gothic" w:hAnsi="Century Gothic"/>
                <w:sz w:val="20"/>
                <w:szCs w:val="20"/>
                <w:lang w:val="en-US"/>
              </w:rPr>
            </w:pPr>
          </w:p>
        </w:tc>
      </w:tr>
      <w:tr w:rsidR="00F16606" w:rsidRPr="007A1A2A" w14:paraId="4217903D" w14:textId="77777777" w:rsidTr="002815B2">
        <w:trPr>
          <w:trHeight w:val="265"/>
        </w:trPr>
        <w:tc>
          <w:tcPr>
            <w:tcW w:w="3330" w:type="dxa"/>
          </w:tcPr>
          <w:p w14:paraId="4F25886A" w14:textId="69132FC6" w:rsidR="00F16606" w:rsidRPr="007A1A2A" w:rsidRDefault="00F16606" w:rsidP="00E87742">
            <w:pPr>
              <w:rPr>
                <w:rFonts w:ascii="Century Gothic" w:hAnsi="Century Gothic"/>
                <w:sz w:val="20"/>
                <w:szCs w:val="20"/>
              </w:rPr>
            </w:pPr>
            <w:r w:rsidRPr="007A1A2A">
              <w:rPr>
                <w:rFonts w:ascii="Century Gothic" w:hAnsi="Century Gothic"/>
                <w:sz w:val="20"/>
                <w:szCs w:val="20"/>
              </w:rPr>
              <w:t xml:space="preserve">I </w:t>
            </w:r>
            <w:r w:rsidR="003B65B0" w:rsidRPr="007A1A2A">
              <w:rPr>
                <w:rFonts w:ascii="Century Gothic" w:hAnsi="Century Gothic"/>
                <w:sz w:val="20"/>
                <w:szCs w:val="20"/>
              </w:rPr>
              <w:t xml:space="preserve">shy away from meals prepared with canned and frozen </w:t>
            </w:r>
            <w:r w:rsidRPr="007A1A2A">
              <w:rPr>
                <w:rFonts w:ascii="Century Gothic" w:hAnsi="Century Gothic"/>
                <w:sz w:val="20"/>
                <w:szCs w:val="20"/>
              </w:rPr>
              <w:t>ingredients</w:t>
            </w:r>
          </w:p>
        </w:tc>
        <w:tc>
          <w:tcPr>
            <w:tcW w:w="1080" w:type="dxa"/>
            <w:vAlign w:val="center"/>
          </w:tcPr>
          <w:p w14:paraId="6DEF1FA0"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099D2428"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6C80BCB7" w14:textId="77777777" w:rsidR="00F16606" w:rsidRPr="007A1A2A" w:rsidRDefault="00F16606" w:rsidP="006321E7">
            <w:pPr>
              <w:jc w:val="left"/>
              <w:rPr>
                <w:rFonts w:ascii="Century Gothic" w:hAnsi="Century Gothic"/>
                <w:sz w:val="20"/>
                <w:szCs w:val="20"/>
                <w:lang w:val="en-US"/>
              </w:rPr>
            </w:pPr>
          </w:p>
        </w:tc>
        <w:tc>
          <w:tcPr>
            <w:tcW w:w="1278" w:type="dxa"/>
          </w:tcPr>
          <w:p w14:paraId="21D49C70" w14:textId="77777777" w:rsidR="00F16606" w:rsidRPr="007A1A2A" w:rsidRDefault="00F16606" w:rsidP="006321E7">
            <w:pPr>
              <w:jc w:val="left"/>
              <w:rPr>
                <w:rFonts w:ascii="Century Gothic" w:hAnsi="Century Gothic"/>
                <w:sz w:val="20"/>
                <w:szCs w:val="20"/>
                <w:lang w:val="en-US"/>
              </w:rPr>
            </w:pPr>
          </w:p>
        </w:tc>
        <w:tc>
          <w:tcPr>
            <w:tcW w:w="1278" w:type="dxa"/>
          </w:tcPr>
          <w:p w14:paraId="74823426" w14:textId="77777777" w:rsidR="00F16606" w:rsidRPr="007A1A2A" w:rsidRDefault="00F16606" w:rsidP="006321E7">
            <w:pPr>
              <w:jc w:val="left"/>
              <w:rPr>
                <w:rFonts w:ascii="Century Gothic" w:hAnsi="Century Gothic"/>
                <w:sz w:val="20"/>
                <w:szCs w:val="20"/>
                <w:lang w:val="en-US"/>
              </w:rPr>
            </w:pPr>
          </w:p>
        </w:tc>
      </w:tr>
      <w:tr w:rsidR="00F16606" w:rsidRPr="007A1A2A" w14:paraId="717B4D47" w14:textId="77777777" w:rsidTr="002815B2">
        <w:trPr>
          <w:trHeight w:val="265"/>
        </w:trPr>
        <w:tc>
          <w:tcPr>
            <w:tcW w:w="3330" w:type="dxa"/>
          </w:tcPr>
          <w:p w14:paraId="3AFE6AEE" w14:textId="201CB0D3" w:rsidR="00F16606" w:rsidRPr="007A1A2A" w:rsidRDefault="00F16606" w:rsidP="003B65B0">
            <w:pPr>
              <w:rPr>
                <w:rFonts w:ascii="Century Gothic" w:hAnsi="Century Gothic"/>
                <w:sz w:val="20"/>
                <w:szCs w:val="20"/>
                <w:lang w:val="en-US"/>
              </w:rPr>
            </w:pPr>
            <w:r w:rsidRPr="007A1A2A">
              <w:rPr>
                <w:rFonts w:ascii="Century Gothic" w:hAnsi="Century Gothic"/>
                <w:sz w:val="20"/>
                <w:szCs w:val="20"/>
              </w:rPr>
              <w:t>I only eat fast food when</w:t>
            </w:r>
            <w:r w:rsidR="003B65B0" w:rsidRPr="007A1A2A">
              <w:rPr>
                <w:rFonts w:ascii="Century Gothic" w:hAnsi="Century Gothic"/>
                <w:sz w:val="20"/>
                <w:szCs w:val="20"/>
              </w:rPr>
              <w:t xml:space="preserve"> I </w:t>
            </w:r>
            <w:proofErr w:type="gramStart"/>
            <w:r w:rsidR="003B65B0" w:rsidRPr="007A1A2A">
              <w:rPr>
                <w:rFonts w:ascii="Century Gothic" w:hAnsi="Century Gothic"/>
                <w:sz w:val="20"/>
                <w:szCs w:val="20"/>
              </w:rPr>
              <w:t>don’t</w:t>
            </w:r>
            <w:proofErr w:type="gramEnd"/>
            <w:r w:rsidR="003B65B0" w:rsidRPr="007A1A2A">
              <w:rPr>
                <w:rFonts w:ascii="Century Gothic" w:hAnsi="Century Gothic"/>
                <w:sz w:val="20"/>
                <w:szCs w:val="20"/>
              </w:rPr>
              <w:t xml:space="preserve"> have time to cook for myself personally</w:t>
            </w:r>
          </w:p>
        </w:tc>
        <w:tc>
          <w:tcPr>
            <w:tcW w:w="1080" w:type="dxa"/>
            <w:vAlign w:val="center"/>
          </w:tcPr>
          <w:p w14:paraId="4D590E51"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6C871BCE"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16429AA2" w14:textId="77777777" w:rsidR="00F16606" w:rsidRPr="007A1A2A" w:rsidRDefault="00F16606" w:rsidP="006321E7">
            <w:pPr>
              <w:jc w:val="left"/>
              <w:rPr>
                <w:rFonts w:ascii="Century Gothic" w:hAnsi="Century Gothic"/>
                <w:sz w:val="20"/>
                <w:szCs w:val="20"/>
                <w:lang w:val="en-US"/>
              </w:rPr>
            </w:pPr>
          </w:p>
        </w:tc>
        <w:tc>
          <w:tcPr>
            <w:tcW w:w="1278" w:type="dxa"/>
          </w:tcPr>
          <w:p w14:paraId="143308CE" w14:textId="77777777" w:rsidR="00F16606" w:rsidRPr="007A1A2A" w:rsidRDefault="00F16606" w:rsidP="006321E7">
            <w:pPr>
              <w:jc w:val="left"/>
              <w:rPr>
                <w:rFonts w:ascii="Century Gothic" w:hAnsi="Century Gothic"/>
                <w:sz w:val="20"/>
                <w:szCs w:val="20"/>
                <w:lang w:val="en-US"/>
              </w:rPr>
            </w:pPr>
          </w:p>
        </w:tc>
        <w:tc>
          <w:tcPr>
            <w:tcW w:w="1278" w:type="dxa"/>
          </w:tcPr>
          <w:p w14:paraId="04E5730C" w14:textId="77777777" w:rsidR="00F16606" w:rsidRPr="007A1A2A" w:rsidRDefault="00F16606" w:rsidP="006321E7">
            <w:pPr>
              <w:jc w:val="left"/>
              <w:rPr>
                <w:rFonts w:ascii="Century Gothic" w:hAnsi="Century Gothic"/>
                <w:sz w:val="20"/>
                <w:szCs w:val="20"/>
                <w:lang w:val="en-US"/>
              </w:rPr>
            </w:pPr>
          </w:p>
        </w:tc>
      </w:tr>
      <w:tr w:rsidR="00F16606" w:rsidRPr="007A1A2A" w14:paraId="7160D9D6" w14:textId="77777777" w:rsidTr="002815B2">
        <w:trPr>
          <w:trHeight w:val="265"/>
        </w:trPr>
        <w:tc>
          <w:tcPr>
            <w:tcW w:w="3330" w:type="dxa"/>
          </w:tcPr>
          <w:p w14:paraId="122A9D34" w14:textId="08FF15F8" w:rsidR="00F16606" w:rsidRPr="007A1A2A" w:rsidRDefault="00F16606" w:rsidP="00667894">
            <w:pPr>
              <w:rPr>
                <w:rFonts w:ascii="Century Gothic" w:hAnsi="Century Gothic"/>
                <w:sz w:val="20"/>
                <w:szCs w:val="20"/>
              </w:rPr>
            </w:pPr>
            <w:r w:rsidRPr="007A1A2A">
              <w:rPr>
                <w:rFonts w:ascii="Century Gothic" w:hAnsi="Century Gothic"/>
                <w:sz w:val="20"/>
                <w:szCs w:val="20"/>
                <w:lang w:val="en-US"/>
              </w:rPr>
              <w:t xml:space="preserve">How healthy food </w:t>
            </w:r>
            <w:proofErr w:type="gramStart"/>
            <w:r w:rsidRPr="007A1A2A">
              <w:rPr>
                <w:rFonts w:ascii="Century Gothic" w:hAnsi="Century Gothic"/>
                <w:sz w:val="20"/>
                <w:szCs w:val="20"/>
                <w:lang w:val="en-US"/>
              </w:rPr>
              <w:t>is</w:t>
            </w:r>
            <w:proofErr w:type="gramEnd"/>
            <w:r w:rsidRPr="007A1A2A">
              <w:rPr>
                <w:rFonts w:ascii="Century Gothic" w:hAnsi="Century Gothic"/>
                <w:sz w:val="20"/>
                <w:szCs w:val="20"/>
                <w:lang w:val="en-US"/>
              </w:rPr>
              <w:t xml:space="preserve"> </w:t>
            </w:r>
            <w:proofErr w:type="spellStart"/>
            <w:r w:rsidRPr="007A1A2A">
              <w:rPr>
                <w:rFonts w:ascii="Century Gothic" w:hAnsi="Century Gothic"/>
                <w:sz w:val="20"/>
                <w:szCs w:val="20"/>
                <w:lang w:val="en-US"/>
              </w:rPr>
              <w:t>is</w:t>
            </w:r>
            <w:proofErr w:type="spellEnd"/>
            <w:r w:rsidRPr="007A1A2A">
              <w:rPr>
                <w:rFonts w:ascii="Century Gothic" w:hAnsi="Century Gothic"/>
                <w:sz w:val="20"/>
                <w:szCs w:val="20"/>
                <w:lang w:val="en-US"/>
              </w:rPr>
              <w:t xml:space="preserve"> more important to me than how it tastes</w:t>
            </w:r>
          </w:p>
        </w:tc>
        <w:tc>
          <w:tcPr>
            <w:tcW w:w="1080" w:type="dxa"/>
            <w:vAlign w:val="center"/>
          </w:tcPr>
          <w:p w14:paraId="07DD9EBF"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5C1FCA78"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4AA74991" w14:textId="77777777" w:rsidR="00F16606" w:rsidRPr="007A1A2A" w:rsidRDefault="00F16606" w:rsidP="006321E7">
            <w:pPr>
              <w:jc w:val="left"/>
              <w:rPr>
                <w:rFonts w:ascii="Century Gothic" w:hAnsi="Century Gothic"/>
                <w:sz w:val="20"/>
                <w:szCs w:val="20"/>
                <w:lang w:val="en-US"/>
              </w:rPr>
            </w:pPr>
          </w:p>
        </w:tc>
        <w:tc>
          <w:tcPr>
            <w:tcW w:w="1278" w:type="dxa"/>
          </w:tcPr>
          <w:p w14:paraId="0EBE0FB4" w14:textId="77777777" w:rsidR="00F16606" w:rsidRPr="007A1A2A" w:rsidRDefault="00F16606" w:rsidP="006321E7">
            <w:pPr>
              <w:jc w:val="left"/>
              <w:rPr>
                <w:rFonts w:ascii="Century Gothic" w:hAnsi="Century Gothic"/>
                <w:sz w:val="20"/>
                <w:szCs w:val="20"/>
                <w:lang w:val="en-US"/>
              </w:rPr>
            </w:pPr>
          </w:p>
        </w:tc>
        <w:tc>
          <w:tcPr>
            <w:tcW w:w="1278" w:type="dxa"/>
          </w:tcPr>
          <w:p w14:paraId="2C6D1F91" w14:textId="77777777" w:rsidR="00F16606" w:rsidRPr="007A1A2A" w:rsidRDefault="00F16606" w:rsidP="006321E7">
            <w:pPr>
              <w:jc w:val="left"/>
              <w:rPr>
                <w:rFonts w:ascii="Century Gothic" w:hAnsi="Century Gothic"/>
                <w:sz w:val="20"/>
                <w:szCs w:val="20"/>
                <w:lang w:val="en-US"/>
              </w:rPr>
            </w:pPr>
          </w:p>
        </w:tc>
      </w:tr>
      <w:tr w:rsidR="00F16606" w:rsidRPr="007A1A2A" w14:paraId="18A68F45" w14:textId="77777777" w:rsidTr="002815B2">
        <w:trPr>
          <w:trHeight w:val="265"/>
        </w:trPr>
        <w:tc>
          <w:tcPr>
            <w:tcW w:w="3330" w:type="dxa"/>
          </w:tcPr>
          <w:p w14:paraId="4F0CB9B8" w14:textId="62072E7E" w:rsidR="00F16606" w:rsidRPr="007A1A2A" w:rsidRDefault="00F16606" w:rsidP="00667894">
            <w:pPr>
              <w:rPr>
                <w:rFonts w:ascii="Century Gothic" w:hAnsi="Century Gothic"/>
                <w:sz w:val="20"/>
                <w:szCs w:val="20"/>
              </w:rPr>
            </w:pPr>
            <w:r w:rsidRPr="007A1A2A">
              <w:rPr>
                <w:rFonts w:ascii="Century Gothic" w:hAnsi="Century Gothic"/>
                <w:sz w:val="20"/>
                <w:szCs w:val="20"/>
              </w:rPr>
              <w:t>I prefer to prepare foods that are sourced sustainably from the environment</w:t>
            </w:r>
          </w:p>
        </w:tc>
        <w:tc>
          <w:tcPr>
            <w:tcW w:w="1080" w:type="dxa"/>
            <w:vAlign w:val="center"/>
          </w:tcPr>
          <w:p w14:paraId="363D988B"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7411D805"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6B993B9D" w14:textId="77777777" w:rsidR="00F16606" w:rsidRPr="007A1A2A" w:rsidRDefault="00F16606" w:rsidP="006321E7">
            <w:pPr>
              <w:jc w:val="left"/>
              <w:rPr>
                <w:rFonts w:ascii="Century Gothic" w:hAnsi="Century Gothic"/>
                <w:sz w:val="20"/>
                <w:szCs w:val="20"/>
                <w:lang w:val="en-US"/>
              </w:rPr>
            </w:pPr>
          </w:p>
        </w:tc>
        <w:tc>
          <w:tcPr>
            <w:tcW w:w="1278" w:type="dxa"/>
          </w:tcPr>
          <w:p w14:paraId="7090E35A" w14:textId="77777777" w:rsidR="00F16606" w:rsidRPr="007A1A2A" w:rsidRDefault="00F16606" w:rsidP="006321E7">
            <w:pPr>
              <w:jc w:val="left"/>
              <w:rPr>
                <w:rFonts w:ascii="Century Gothic" w:hAnsi="Century Gothic"/>
                <w:sz w:val="20"/>
                <w:szCs w:val="20"/>
                <w:lang w:val="en-US"/>
              </w:rPr>
            </w:pPr>
          </w:p>
        </w:tc>
        <w:tc>
          <w:tcPr>
            <w:tcW w:w="1278" w:type="dxa"/>
          </w:tcPr>
          <w:p w14:paraId="016EF480" w14:textId="77777777" w:rsidR="00F16606" w:rsidRPr="007A1A2A" w:rsidRDefault="00F16606" w:rsidP="006321E7">
            <w:pPr>
              <w:jc w:val="left"/>
              <w:rPr>
                <w:rFonts w:ascii="Century Gothic" w:hAnsi="Century Gothic"/>
                <w:sz w:val="20"/>
                <w:szCs w:val="20"/>
                <w:lang w:val="en-US"/>
              </w:rPr>
            </w:pPr>
          </w:p>
        </w:tc>
      </w:tr>
      <w:tr w:rsidR="00F16606" w:rsidRPr="007A1A2A" w14:paraId="1C2D1E5A" w14:textId="77777777" w:rsidTr="002815B2">
        <w:trPr>
          <w:trHeight w:val="737"/>
        </w:trPr>
        <w:tc>
          <w:tcPr>
            <w:tcW w:w="3330" w:type="dxa"/>
          </w:tcPr>
          <w:p w14:paraId="2250864B" w14:textId="04945C8A" w:rsidR="00F16606" w:rsidRPr="007A1A2A" w:rsidRDefault="00F16606" w:rsidP="00D26C43">
            <w:pPr>
              <w:rPr>
                <w:rFonts w:ascii="Century Gothic" w:hAnsi="Century Gothic"/>
                <w:sz w:val="20"/>
                <w:szCs w:val="20"/>
                <w:lang w:val="en-US"/>
              </w:rPr>
            </w:pPr>
            <w:proofErr w:type="gramStart"/>
            <w:r w:rsidRPr="007A1A2A">
              <w:rPr>
                <w:rFonts w:ascii="Century Gothic" w:hAnsi="Century Gothic"/>
                <w:sz w:val="20"/>
                <w:szCs w:val="20"/>
              </w:rPr>
              <w:t>I’d</w:t>
            </w:r>
            <w:proofErr w:type="gramEnd"/>
            <w:r w:rsidRPr="007A1A2A">
              <w:rPr>
                <w:rFonts w:ascii="Century Gothic" w:hAnsi="Century Gothic"/>
                <w:sz w:val="20"/>
                <w:szCs w:val="20"/>
              </w:rPr>
              <w:t xml:space="preserve"> rather pick up pre-prepared meals to eat at home than prepare a meal from scratch</w:t>
            </w:r>
          </w:p>
        </w:tc>
        <w:tc>
          <w:tcPr>
            <w:tcW w:w="1080" w:type="dxa"/>
            <w:vAlign w:val="center"/>
          </w:tcPr>
          <w:p w14:paraId="063CBB80"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62F1BF37"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6F419724" w14:textId="77777777" w:rsidR="00F16606" w:rsidRPr="007A1A2A" w:rsidRDefault="00F16606" w:rsidP="006321E7">
            <w:pPr>
              <w:jc w:val="left"/>
              <w:rPr>
                <w:rFonts w:ascii="Century Gothic" w:hAnsi="Century Gothic"/>
                <w:sz w:val="20"/>
                <w:szCs w:val="20"/>
                <w:lang w:val="en-US"/>
              </w:rPr>
            </w:pPr>
          </w:p>
        </w:tc>
        <w:tc>
          <w:tcPr>
            <w:tcW w:w="1278" w:type="dxa"/>
          </w:tcPr>
          <w:p w14:paraId="42502B13" w14:textId="77777777" w:rsidR="00F16606" w:rsidRPr="007A1A2A" w:rsidRDefault="00F16606" w:rsidP="006321E7">
            <w:pPr>
              <w:jc w:val="left"/>
              <w:rPr>
                <w:rFonts w:ascii="Century Gothic" w:hAnsi="Century Gothic"/>
                <w:sz w:val="20"/>
                <w:szCs w:val="20"/>
                <w:lang w:val="en-US"/>
              </w:rPr>
            </w:pPr>
          </w:p>
        </w:tc>
        <w:tc>
          <w:tcPr>
            <w:tcW w:w="1278" w:type="dxa"/>
          </w:tcPr>
          <w:p w14:paraId="1891606E" w14:textId="77777777" w:rsidR="00F16606" w:rsidRPr="007A1A2A" w:rsidRDefault="00F16606" w:rsidP="006321E7">
            <w:pPr>
              <w:jc w:val="left"/>
              <w:rPr>
                <w:rFonts w:ascii="Century Gothic" w:hAnsi="Century Gothic"/>
                <w:sz w:val="20"/>
                <w:szCs w:val="20"/>
                <w:lang w:val="en-US"/>
              </w:rPr>
            </w:pPr>
          </w:p>
        </w:tc>
      </w:tr>
      <w:tr w:rsidR="00F16606" w:rsidRPr="007A1A2A" w14:paraId="12956D4B" w14:textId="77777777" w:rsidTr="002815B2">
        <w:trPr>
          <w:trHeight w:val="265"/>
        </w:trPr>
        <w:tc>
          <w:tcPr>
            <w:tcW w:w="3330" w:type="dxa"/>
          </w:tcPr>
          <w:p w14:paraId="09F213A1" w14:textId="48B60E61" w:rsidR="00F16606" w:rsidRPr="007A1A2A" w:rsidRDefault="00F16606" w:rsidP="00F16606">
            <w:pPr>
              <w:rPr>
                <w:rFonts w:ascii="Century Gothic" w:hAnsi="Century Gothic"/>
                <w:sz w:val="20"/>
                <w:szCs w:val="20"/>
                <w:lang w:val="en-US"/>
              </w:rPr>
            </w:pPr>
            <w:r w:rsidRPr="007A1A2A">
              <w:rPr>
                <w:rFonts w:ascii="Century Gothic" w:hAnsi="Century Gothic"/>
                <w:sz w:val="20"/>
                <w:szCs w:val="20"/>
              </w:rPr>
              <w:t>I am always on the lookout for new food recipes to try</w:t>
            </w:r>
          </w:p>
        </w:tc>
        <w:tc>
          <w:tcPr>
            <w:tcW w:w="1080" w:type="dxa"/>
            <w:vAlign w:val="center"/>
          </w:tcPr>
          <w:p w14:paraId="26E7AC0E"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20C06124"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0F5B6392" w14:textId="77777777" w:rsidR="00F16606" w:rsidRPr="007A1A2A" w:rsidRDefault="00F16606" w:rsidP="006321E7">
            <w:pPr>
              <w:jc w:val="left"/>
              <w:rPr>
                <w:rFonts w:ascii="Century Gothic" w:hAnsi="Century Gothic"/>
                <w:sz w:val="20"/>
                <w:szCs w:val="20"/>
                <w:lang w:val="en-US"/>
              </w:rPr>
            </w:pPr>
          </w:p>
        </w:tc>
        <w:tc>
          <w:tcPr>
            <w:tcW w:w="1278" w:type="dxa"/>
          </w:tcPr>
          <w:p w14:paraId="40078213" w14:textId="77777777" w:rsidR="00F16606" w:rsidRPr="007A1A2A" w:rsidRDefault="00F16606" w:rsidP="006321E7">
            <w:pPr>
              <w:jc w:val="left"/>
              <w:rPr>
                <w:rFonts w:ascii="Century Gothic" w:hAnsi="Century Gothic"/>
                <w:sz w:val="20"/>
                <w:szCs w:val="20"/>
                <w:lang w:val="en-US"/>
              </w:rPr>
            </w:pPr>
          </w:p>
        </w:tc>
        <w:tc>
          <w:tcPr>
            <w:tcW w:w="1278" w:type="dxa"/>
          </w:tcPr>
          <w:p w14:paraId="7B15E8EB" w14:textId="77777777" w:rsidR="00F16606" w:rsidRPr="007A1A2A" w:rsidRDefault="00F16606" w:rsidP="006321E7">
            <w:pPr>
              <w:jc w:val="left"/>
              <w:rPr>
                <w:rFonts w:ascii="Century Gothic" w:hAnsi="Century Gothic"/>
                <w:sz w:val="20"/>
                <w:szCs w:val="20"/>
                <w:lang w:val="en-US"/>
              </w:rPr>
            </w:pPr>
          </w:p>
        </w:tc>
      </w:tr>
      <w:tr w:rsidR="00F16606" w:rsidRPr="007A1A2A" w14:paraId="6B51481C" w14:textId="77777777" w:rsidTr="002815B2">
        <w:trPr>
          <w:trHeight w:val="265"/>
        </w:trPr>
        <w:tc>
          <w:tcPr>
            <w:tcW w:w="3330" w:type="dxa"/>
          </w:tcPr>
          <w:p w14:paraId="7B53AE20" w14:textId="0A44CF2D" w:rsidR="00F16606" w:rsidRPr="007A1A2A" w:rsidRDefault="00F16606" w:rsidP="00FB2888">
            <w:pPr>
              <w:rPr>
                <w:rFonts w:ascii="Century Gothic" w:hAnsi="Century Gothic"/>
                <w:sz w:val="20"/>
                <w:szCs w:val="20"/>
                <w:lang w:val="en-US"/>
              </w:rPr>
            </w:pPr>
            <w:r w:rsidRPr="007A1A2A">
              <w:rPr>
                <w:rFonts w:ascii="Century Gothic" w:hAnsi="Century Gothic"/>
                <w:sz w:val="20"/>
                <w:szCs w:val="20"/>
              </w:rPr>
              <w:t>I typically plan the meals I prepare at home ahead of time</w:t>
            </w:r>
          </w:p>
        </w:tc>
        <w:tc>
          <w:tcPr>
            <w:tcW w:w="1080" w:type="dxa"/>
            <w:vAlign w:val="center"/>
          </w:tcPr>
          <w:p w14:paraId="544BE940"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7F401E2E"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59D2B40F" w14:textId="77777777" w:rsidR="00F16606" w:rsidRPr="007A1A2A" w:rsidRDefault="00F16606" w:rsidP="006321E7">
            <w:pPr>
              <w:jc w:val="left"/>
              <w:rPr>
                <w:rFonts w:ascii="Century Gothic" w:hAnsi="Century Gothic"/>
                <w:sz w:val="20"/>
                <w:szCs w:val="20"/>
                <w:lang w:val="en-US"/>
              </w:rPr>
            </w:pPr>
          </w:p>
        </w:tc>
        <w:tc>
          <w:tcPr>
            <w:tcW w:w="1278" w:type="dxa"/>
          </w:tcPr>
          <w:p w14:paraId="03528C47" w14:textId="77777777" w:rsidR="00F16606" w:rsidRPr="007A1A2A" w:rsidRDefault="00F16606" w:rsidP="006321E7">
            <w:pPr>
              <w:jc w:val="left"/>
              <w:rPr>
                <w:rFonts w:ascii="Century Gothic" w:hAnsi="Century Gothic"/>
                <w:sz w:val="20"/>
                <w:szCs w:val="20"/>
                <w:lang w:val="en-US"/>
              </w:rPr>
            </w:pPr>
          </w:p>
        </w:tc>
        <w:tc>
          <w:tcPr>
            <w:tcW w:w="1278" w:type="dxa"/>
          </w:tcPr>
          <w:p w14:paraId="10DC37B1" w14:textId="77777777" w:rsidR="00F16606" w:rsidRPr="007A1A2A" w:rsidRDefault="00F16606" w:rsidP="006321E7">
            <w:pPr>
              <w:jc w:val="left"/>
              <w:rPr>
                <w:rFonts w:ascii="Century Gothic" w:hAnsi="Century Gothic"/>
                <w:sz w:val="20"/>
                <w:szCs w:val="20"/>
                <w:lang w:val="en-US"/>
              </w:rPr>
            </w:pPr>
          </w:p>
        </w:tc>
      </w:tr>
      <w:tr w:rsidR="00F16606" w:rsidRPr="007A1A2A" w14:paraId="081083A0" w14:textId="77777777" w:rsidTr="002815B2">
        <w:trPr>
          <w:trHeight w:val="265"/>
        </w:trPr>
        <w:tc>
          <w:tcPr>
            <w:tcW w:w="3330" w:type="dxa"/>
          </w:tcPr>
          <w:p w14:paraId="28483D9A" w14:textId="7397817B" w:rsidR="00F16606" w:rsidRPr="007A1A2A" w:rsidRDefault="00F16606" w:rsidP="00F16606">
            <w:pPr>
              <w:rPr>
                <w:rFonts w:ascii="Century Gothic" w:hAnsi="Century Gothic"/>
                <w:sz w:val="20"/>
                <w:szCs w:val="20"/>
                <w:lang w:val="en-US"/>
              </w:rPr>
            </w:pPr>
            <w:r w:rsidRPr="007A1A2A">
              <w:rPr>
                <w:rFonts w:ascii="Century Gothic" w:hAnsi="Century Gothic"/>
                <w:sz w:val="20"/>
                <w:szCs w:val="20"/>
              </w:rPr>
              <w:t>I love to showcase my cooking to others</w:t>
            </w:r>
          </w:p>
        </w:tc>
        <w:tc>
          <w:tcPr>
            <w:tcW w:w="1080" w:type="dxa"/>
            <w:vAlign w:val="center"/>
          </w:tcPr>
          <w:p w14:paraId="76701848" w14:textId="77777777" w:rsidR="00F16606" w:rsidRPr="007A1A2A" w:rsidRDefault="00F16606" w:rsidP="006321E7">
            <w:pPr>
              <w:jc w:val="left"/>
              <w:rPr>
                <w:rFonts w:ascii="Century Gothic" w:hAnsi="Century Gothic"/>
                <w:sz w:val="20"/>
                <w:szCs w:val="20"/>
                <w:lang w:val="en-US"/>
              </w:rPr>
            </w:pPr>
          </w:p>
        </w:tc>
        <w:tc>
          <w:tcPr>
            <w:tcW w:w="1116" w:type="dxa"/>
            <w:vAlign w:val="center"/>
          </w:tcPr>
          <w:p w14:paraId="45606C1B" w14:textId="77777777" w:rsidR="00F16606" w:rsidRPr="007A1A2A" w:rsidRDefault="00F16606" w:rsidP="006321E7">
            <w:pPr>
              <w:jc w:val="left"/>
              <w:rPr>
                <w:rFonts w:ascii="Century Gothic" w:hAnsi="Century Gothic"/>
                <w:sz w:val="20"/>
                <w:szCs w:val="20"/>
                <w:lang w:val="en-US"/>
              </w:rPr>
            </w:pPr>
          </w:p>
        </w:tc>
        <w:tc>
          <w:tcPr>
            <w:tcW w:w="1278" w:type="dxa"/>
            <w:vAlign w:val="center"/>
          </w:tcPr>
          <w:p w14:paraId="1F201BA8" w14:textId="77777777" w:rsidR="00F16606" w:rsidRPr="007A1A2A" w:rsidRDefault="00F16606" w:rsidP="006321E7">
            <w:pPr>
              <w:jc w:val="left"/>
              <w:rPr>
                <w:rFonts w:ascii="Century Gothic" w:hAnsi="Century Gothic"/>
                <w:sz w:val="20"/>
                <w:szCs w:val="20"/>
                <w:lang w:val="en-US"/>
              </w:rPr>
            </w:pPr>
          </w:p>
        </w:tc>
        <w:tc>
          <w:tcPr>
            <w:tcW w:w="1278" w:type="dxa"/>
          </w:tcPr>
          <w:p w14:paraId="2DD1B953" w14:textId="77777777" w:rsidR="00F16606" w:rsidRPr="007A1A2A" w:rsidRDefault="00F16606" w:rsidP="006321E7">
            <w:pPr>
              <w:jc w:val="left"/>
              <w:rPr>
                <w:rFonts w:ascii="Century Gothic" w:hAnsi="Century Gothic"/>
                <w:sz w:val="20"/>
                <w:szCs w:val="20"/>
                <w:lang w:val="en-US"/>
              </w:rPr>
            </w:pPr>
          </w:p>
        </w:tc>
        <w:tc>
          <w:tcPr>
            <w:tcW w:w="1278" w:type="dxa"/>
          </w:tcPr>
          <w:p w14:paraId="61BF6EF4" w14:textId="77777777" w:rsidR="00F16606" w:rsidRPr="007A1A2A" w:rsidRDefault="00F16606" w:rsidP="006321E7">
            <w:pPr>
              <w:jc w:val="left"/>
              <w:rPr>
                <w:rFonts w:ascii="Century Gothic" w:hAnsi="Century Gothic"/>
                <w:sz w:val="20"/>
                <w:szCs w:val="20"/>
                <w:lang w:val="en-US"/>
              </w:rPr>
            </w:pPr>
          </w:p>
        </w:tc>
      </w:tr>
    </w:tbl>
    <w:p w14:paraId="4CE61F64" w14:textId="4F49AA0E" w:rsidR="005A5CCF" w:rsidRDefault="005A5CCF" w:rsidP="000E6E3F">
      <w:pPr>
        <w:rPr>
          <w:rFonts w:ascii="Century Gothic" w:hAnsi="Century Gothic" w:cs="Arial"/>
          <w:b/>
          <w:color w:val="4F81BD"/>
          <w:sz w:val="20"/>
          <w:szCs w:val="20"/>
          <w:u w:val="single"/>
        </w:rPr>
      </w:pPr>
    </w:p>
    <w:p w14:paraId="580DB812" w14:textId="215B7457" w:rsidR="00CA10A2" w:rsidRDefault="00CA10A2" w:rsidP="000E6E3F">
      <w:pPr>
        <w:rPr>
          <w:rFonts w:ascii="Century Gothic" w:hAnsi="Century Gothic" w:cs="Arial"/>
          <w:b/>
          <w:color w:val="4F81BD"/>
          <w:sz w:val="20"/>
          <w:szCs w:val="20"/>
          <w:u w:val="single"/>
        </w:rPr>
      </w:pPr>
    </w:p>
    <w:p w14:paraId="4C8AF35D" w14:textId="09A714C0" w:rsidR="00CA10A2" w:rsidRDefault="00CA10A2" w:rsidP="000E6E3F">
      <w:pPr>
        <w:rPr>
          <w:rFonts w:ascii="Century Gothic" w:hAnsi="Century Gothic" w:cs="Arial"/>
          <w:b/>
          <w:color w:val="4F81BD"/>
          <w:sz w:val="20"/>
          <w:szCs w:val="20"/>
          <w:u w:val="single"/>
        </w:rPr>
      </w:pPr>
    </w:p>
    <w:p w14:paraId="69D3B4AF" w14:textId="77777777" w:rsidR="00CA10A2" w:rsidRPr="007A1A2A" w:rsidRDefault="00CA10A2" w:rsidP="000E6E3F">
      <w:pPr>
        <w:rPr>
          <w:rFonts w:ascii="Century Gothic" w:hAnsi="Century Gothic" w:cs="Arial"/>
          <w:b/>
          <w:color w:val="4F81BD"/>
          <w:sz w:val="20"/>
          <w:szCs w:val="20"/>
          <w:u w:val="single"/>
        </w:rPr>
      </w:pPr>
    </w:p>
    <w:p w14:paraId="629FC454" w14:textId="77777777" w:rsidR="00F02416" w:rsidRPr="007A1A2A" w:rsidRDefault="00F02416" w:rsidP="000E6E3F">
      <w:pPr>
        <w:rPr>
          <w:rFonts w:ascii="Century Gothic" w:hAnsi="Century Gothic" w:cs="Arial"/>
          <w:sz w:val="20"/>
          <w:szCs w:val="20"/>
        </w:rPr>
      </w:pPr>
    </w:p>
    <w:p w14:paraId="7B6BA4F7" w14:textId="77777777" w:rsidR="000E6E3F" w:rsidRPr="007A1A2A" w:rsidRDefault="000E6E3F" w:rsidP="000E6E3F">
      <w:pPr>
        <w:rPr>
          <w:rFonts w:ascii="Century Gothic" w:hAnsi="Century Gothic" w:cs="Arial"/>
          <w:b/>
          <w:sz w:val="20"/>
          <w:szCs w:val="20"/>
        </w:rPr>
      </w:pPr>
      <w:r w:rsidRPr="007A1A2A">
        <w:rPr>
          <w:rFonts w:ascii="Century Gothic" w:hAnsi="Century Gothic" w:cs="Arial"/>
          <w:b/>
          <w:sz w:val="20"/>
          <w:szCs w:val="20"/>
        </w:rPr>
        <w:lastRenderedPageBreak/>
        <w:t>DEMOGRAPHICS</w:t>
      </w:r>
    </w:p>
    <w:p w14:paraId="6BA48559" w14:textId="77777777" w:rsidR="00694551" w:rsidRPr="007A1A2A" w:rsidRDefault="00694551" w:rsidP="00694551">
      <w:pPr>
        <w:tabs>
          <w:tab w:val="left" w:pos="0"/>
        </w:tabs>
        <w:rPr>
          <w:rFonts w:ascii="Century Gothic" w:hAnsi="Century Gothic" w:cs="Arial"/>
          <w:sz w:val="20"/>
          <w:szCs w:val="20"/>
        </w:rPr>
      </w:pPr>
      <w:r w:rsidRPr="007A1A2A">
        <w:rPr>
          <w:rFonts w:ascii="Century Gothic" w:hAnsi="Century Gothic"/>
          <w:b/>
          <w:color w:val="000099"/>
          <w:sz w:val="20"/>
          <w:szCs w:val="20"/>
          <w:lang w:val="en-US"/>
        </w:rPr>
        <w:t>ASK ALL</w:t>
      </w:r>
    </w:p>
    <w:p w14:paraId="219C9DA5" w14:textId="77777777" w:rsidR="00694551" w:rsidRPr="007A1A2A" w:rsidRDefault="00B21E20" w:rsidP="00694551">
      <w:pPr>
        <w:tabs>
          <w:tab w:val="left" w:pos="0"/>
        </w:tabs>
        <w:rPr>
          <w:rFonts w:ascii="Century Gothic" w:hAnsi="Century Gothic" w:cs="Arial"/>
          <w:sz w:val="20"/>
          <w:szCs w:val="20"/>
        </w:rPr>
      </w:pPr>
      <w:r w:rsidRPr="007A1A2A">
        <w:rPr>
          <w:rFonts w:ascii="Century Gothic" w:hAnsi="Century Gothic" w:cs="Arial"/>
          <w:sz w:val="20"/>
          <w:szCs w:val="20"/>
        </w:rPr>
        <w:t>D1</w:t>
      </w:r>
      <w:r w:rsidR="00694551" w:rsidRPr="007A1A2A">
        <w:rPr>
          <w:rFonts w:ascii="Century Gothic" w:hAnsi="Century Gothic" w:cs="Arial"/>
          <w:sz w:val="20"/>
          <w:szCs w:val="20"/>
        </w:rPr>
        <w:t xml:space="preserve">. What is your gender? </w:t>
      </w:r>
      <w:r w:rsidR="00694551" w:rsidRPr="007A1A2A">
        <w:rPr>
          <w:rFonts w:ascii="Century Gothic" w:hAnsi="Century Gothic" w:cs="Arial"/>
          <w:b/>
          <w:color w:val="FF0000"/>
          <w:sz w:val="20"/>
          <w:szCs w:val="20"/>
        </w:rPr>
        <w:t>[SINGLE SELECT]</w:t>
      </w:r>
    </w:p>
    <w:p w14:paraId="10589597" w14:textId="77777777" w:rsidR="00694551" w:rsidRPr="007A1A2A" w:rsidRDefault="00694551" w:rsidP="00BF1A2C">
      <w:pPr>
        <w:numPr>
          <w:ilvl w:val="0"/>
          <w:numId w:val="1"/>
        </w:num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Male</w:t>
      </w:r>
    </w:p>
    <w:p w14:paraId="316F82BF" w14:textId="77777777" w:rsidR="00694551" w:rsidRPr="007A1A2A" w:rsidRDefault="00694551" w:rsidP="00BF1A2C">
      <w:pPr>
        <w:numPr>
          <w:ilvl w:val="0"/>
          <w:numId w:val="1"/>
        </w:num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Female</w:t>
      </w:r>
    </w:p>
    <w:p w14:paraId="1DF79867" w14:textId="77777777" w:rsidR="000E6E3F" w:rsidRPr="007A1A2A" w:rsidRDefault="000E6E3F" w:rsidP="000E6E3F">
      <w:pPr>
        <w:rPr>
          <w:rFonts w:ascii="Century Gothic" w:hAnsi="Century Gothic" w:cs="Arial"/>
          <w:bCs/>
          <w:sz w:val="20"/>
          <w:szCs w:val="20"/>
          <w:u w:val="single"/>
        </w:rPr>
      </w:pPr>
    </w:p>
    <w:p w14:paraId="3E9E780B" w14:textId="77777777" w:rsidR="005A5CCF" w:rsidRPr="007A1A2A" w:rsidRDefault="005A5CCF" w:rsidP="005A5CCF">
      <w:pPr>
        <w:tabs>
          <w:tab w:val="left" w:pos="0"/>
        </w:tabs>
        <w:rPr>
          <w:rFonts w:ascii="Century Gothic" w:hAnsi="Century Gothic" w:cs="Arial"/>
          <w:sz w:val="20"/>
          <w:szCs w:val="20"/>
        </w:rPr>
      </w:pPr>
      <w:r w:rsidRPr="007A1A2A">
        <w:rPr>
          <w:rFonts w:ascii="Century Gothic" w:hAnsi="Century Gothic"/>
          <w:b/>
          <w:color w:val="000099"/>
          <w:sz w:val="20"/>
          <w:szCs w:val="20"/>
          <w:lang w:val="en-US"/>
        </w:rPr>
        <w:t>ASK ALL</w:t>
      </w:r>
    </w:p>
    <w:p w14:paraId="6070028E" w14:textId="77777777" w:rsidR="000E6E3F" w:rsidRPr="007A1A2A" w:rsidRDefault="00B21E20" w:rsidP="005A5CCF">
      <w:p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D2</w:t>
      </w:r>
      <w:r w:rsidR="005A5CCF" w:rsidRPr="007A1A2A">
        <w:rPr>
          <w:rFonts w:ascii="Century Gothic" w:hAnsi="Century Gothic" w:cs="Arial"/>
          <w:sz w:val="20"/>
          <w:szCs w:val="20"/>
        </w:rPr>
        <w:t xml:space="preserve">. </w:t>
      </w:r>
      <w:r w:rsidR="000E6E3F" w:rsidRPr="007A1A2A">
        <w:rPr>
          <w:rFonts w:ascii="Century Gothic" w:hAnsi="Century Gothic" w:cs="Arial"/>
          <w:sz w:val="20"/>
          <w:szCs w:val="20"/>
        </w:rPr>
        <w:t>Do you consider yourself:</w:t>
      </w:r>
      <w:r w:rsidR="000E6E3F" w:rsidRPr="007A1A2A">
        <w:rPr>
          <w:rFonts w:ascii="Century Gothic" w:hAnsi="Century Gothic" w:cs="Arial"/>
          <w:b/>
          <w:color w:val="FF0000"/>
          <w:sz w:val="20"/>
          <w:szCs w:val="20"/>
        </w:rPr>
        <w:t xml:space="preserve"> [SINGLE </w:t>
      </w:r>
      <w:proofErr w:type="gramStart"/>
      <w:r w:rsidR="000E6E3F" w:rsidRPr="007A1A2A">
        <w:rPr>
          <w:rFonts w:ascii="Century Gothic" w:hAnsi="Century Gothic" w:cs="Arial"/>
          <w:b/>
          <w:color w:val="FF0000"/>
          <w:sz w:val="20"/>
          <w:szCs w:val="20"/>
        </w:rPr>
        <w:t>SELECT]</w:t>
      </w:r>
      <w:proofErr w:type="gramEnd"/>
    </w:p>
    <w:p w14:paraId="441EE325" w14:textId="77777777" w:rsidR="000E6E3F" w:rsidRPr="007A1A2A" w:rsidRDefault="000E6E3F" w:rsidP="00BF1A2C">
      <w:pPr>
        <w:numPr>
          <w:ilvl w:val="0"/>
          <w:numId w:val="4"/>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Married</w:t>
      </w:r>
      <w:r w:rsidRPr="007A1A2A">
        <w:rPr>
          <w:rFonts w:ascii="Century Gothic" w:hAnsi="Century Gothic" w:cs="Arial"/>
          <w:sz w:val="20"/>
          <w:szCs w:val="20"/>
        </w:rPr>
        <w:tab/>
      </w:r>
    </w:p>
    <w:p w14:paraId="6FFCC8F2" w14:textId="77777777" w:rsidR="000E6E3F" w:rsidRPr="007A1A2A" w:rsidRDefault="000E6E3F" w:rsidP="00BF1A2C">
      <w:pPr>
        <w:numPr>
          <w:ilvl w:val="0"/>
          <w:numId w:val="4"/>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Single</w:t>
      </w:r>
    </w:p>
    <w:p w14:paraId="4FB5E932" w14:textId="77777777" w:rsidR="000E6E3F" w:rsidRPr="007A1A2A" w:rsidRDefault="000E6E3F" w:rsidP="00BF1A2C">
      <w:pPr>
        <w:numPr>
          <w:ilvl w:val="0"/>
          <w:numId w:val="4"/>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Other</w:t>
      </w:r>
    </w:p>
    <w:p w14:paraId="10BFF19E" w14:textId="77777777" w:rsidR="000E6E3F" w:rsidRPr="007A1A2A" w:rsidRDefault="000E6E3F" w:rsidP="000E6E3F">
      <w:pPr>
        <w:tabs>
          <w:tab w:val="left" w:pos="0"/>
        </w:tabs>
        <w:rPr>
          <w:rFonts w:ascii="Century Gothic" w:hAnsi="Century Gothic" w:cs="Arial"/>
          <w:sz w:val="20"/>
          <w:szCs w:val="20"/>
        </w:rPr>
      </w:pPr>
    </w:p>
    <w:p w14:paraId="2EA4F4B2" w14:textId="77777777" w:rsidR="000E6E3F" w:rsidRPr="007A1A2A" w:rsidRDefault="005A5CCF" w:rsidP="000E6E3F">
      <w:pPr>
        <w:tabs>
          <w:tab w:val="left" w:pos="0"/>
        </w:tabs>
        <w:rPr>
          <w:rFonts w:ascii="Century Gothic" w:hAnsi="Century Gothic"/>
          <w:b/>
          <w:color w:val="000099"/>
          <w:sz w:val="20"/>
          <w:szCs w:val="20"/>
          <w:lang w:val="en-US"/>
        </w:rPr>
      </w:pPr>
      <w:r w:rsidRPr="007A1A2A">
        <w:rPr>
          <w:rFonts w:ascii="Century Gothic" w:hAnsi="Century Gothic"/>
          <w:b/>
          <w:color w:val="000099"/>
          <w:sz w:val="20"/>
          <w:szCs w:val="20"/>
          <w:lang w:val="en-US"/>
        </w:rPr>
        <w:t>ASK ALL</w:t>
      </w:r>
    </w:p>
    <w:p w14:paraId="094C1048" w14:textId="77777777" w:rsidR="000E6E3F" w:rsidRPr="007A1A2A" w:rsidRDefault="00B21E20" w:rsidP="005A5CCF">
      <w:p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D</w:t>
      </w:r>
      <w:proofErr w:type="gramStart"/>
      <w:r w:rsidRPr="007A1A2A">
        <w:rPr>
          <w:rFonts w:ascii="Century Gothic" w:hAnsi="Century Gothic" w:cs="Arial"/>
          <w:sz w:val="20"/>
          <w:szCs w:val="20"/>
        </w:rPr>
        <w:t>3</w:t>
      </w:r>
      <w:r w:rsidR="005A5CCF" w:rsidRPr="007A1A2A">
        <w:rPr>
          <w:rFonts w:ascii="Century Gothic" w:hAnsi="Century Gothic" w:cs="Arial"/>
          <w:sz w:val="20"/>
          <w:szCs w:val="20"/>
        </w:rPr>
        <w:t>.</w:t>
      </w:r>
      <w:r w:rsidR="000E6E3F" w:rsidRPr="007A1A2A">
        <w:rPr>
          <w:rFonts w:ascii="Century Gothic" w:hAnsi="Century Gothic" w:cs="Arial"/>
          <w:sz w:val="20"/>
          <w:szCs w:val="20"/>
        </w:rPr>
        <w:t>How</w:t>
      </w:r>
      <w:proofErr w:type="gramEnd"/>
      <w:r w:rsidR="000E6E3F" w:rsidRPr="007A1A2A">
        <w:rPr>
          <w:rFonts w:ascii="Century Gothic" w:hAnsi="Century Gothic" w:cs="Arial"/>
          <w:sz w:val="20"/>
          <w:szCs w:val="20"/>
        </w:rPr>
        <w:t xml:space="preserve"> many children are living in your household?  </w:t>
      </w:r>
      <w:r w:rsidR="000E6E3F" w:rsidRPr="007A1A2A">
        <w:rPr>
          <w:rFonts w:ascii="Century Gothic" w:hAnsi="Century Gothic" w:cs="Arial"/>
          <w:b/>
          <w:color w:val="FF0000"/>
          <w:sz w:val="20"/>
          <w:szCs w:val="20"/>
        </w:rPr>
        <w:t xml:space="preserve">[SINGLE SELECT] </w:t>
      </w:r>
    </w:p>
    <w:p w14:paraId="461955CD" w14:textId="77777777" w:rsidR="000E6E3F" w:rsidRPr="007A1A2A" w:rsidRDefault="000E6E3F" w:rsidP="00BF1A2C">
      <w:pPr>
        <w:numPr>
          <w:ilvl w:val="0"/>
          <w:numId w:val="10"/>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0</w:t>
      </w:r>
    </w:p>
    <w:p w14:paraId="54FD636D" w14:textId="77777777" w:rsidR="000E6E3F" w:rsidRPr="007A1A2A" w:rsidRDefault="000E6E3F" w:rsidP="00BF1A2C">
      <w:pPr>
        <w:numPr>
          <w:ilvl w:val="0"/>
          <w:numId w:val="10"/>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1</w:t>
      </w:r>
    </w:p>
    <w:p w14:paraId="17DC3127" w14:textId="77777777" w:rsidR="000E6E3F" w:rsidRPr="007A1A2A" w:rsidRDefault="000E6E3F" w:rsidP="00BF1A2C">
      <w:pPr>
        <w:numPr>
          <w:ilvl w:val="0"/>
          <w:numId w:val="10"/>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2</w:t>
      </w:r>
    </w:p>
    <w:p w14:paraId="755675DD" w14:textId="77777777" w:rsidR="000E6E3F" w:rsidRPr="007A1A2A" w:rsidRDefault="000E6E3F" w:rsidP="00BF1A2C">
      <w:pPr>
        <w:numPr>
          <w:ilvl w:val="0"/>
          <w:numId w:val="10"/>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3</w:t>
      </w:r>
    </w:p>
    <w:p w14:paraId="10F4912E" w14:textId="77777777" w:rsidR="000E6E3F" w:rsidRPr="007A1A2A" w:rsidRDefault="000E6E3F" w:rsidP="00BF1A2C">
      <w:pPr>
        <w:numPr>
          <w:ilvl w:val="0"/>
          <w:numId w:val="10"/>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4</w:t>
      </w:r>
    </w:p>
    <w:p w14:paraId="117248C9" w14:textId="77777777" w:rsidR="000E6E3F" w:rsidRPr="007A1A2A" w:rsidRDefault="000E6E3F" w:rsidP="00BF1A2C">
      <w:pPr>
        <w:numPr>
          <w:ilvl w:val="0"/>
          <w:numId w:val="10"/>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5</w:t>
      </w:r>
    </w:p>
    <w:p w14:paraId="685F0DE6" w14:textId="77777777" w:rsidR="000E6E3F" w:rsidRPr="007A1A2A" w:rsidRDefault="000E6E3F" w:rsidP="00BF1A2C">
      <w:pPr>
        <w:numPr>
          <w:ilvl w:val="0"/>
          <w:numId w:val="10"/>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6+</w:t>
      </w:r>
    </w:p>
    <w:p w14:paraId="21A52A51" w14:textId="77777777" w:rsidR="000E6E3F" w:rsidRPr="007A1A2A" w:rsidRDefault="000E6E3F" w:rsidP="000E6E3F">
      <w:pPr>
        <w:tabs>
          <w:tab w:val="left" w:pos="0"/>
        </w:tabs>
        <w:rPr>
          <w:rFonts w:ascii="Century Gothic" w:hAnsi="Century Gothic" w:cs="Arial"/>
          <w:sz w:val="20"/>
          <w:szCs w:val="20"/>
        </w:rPr>
      </w:pPr>
    </w:p>
    <w:p w14:paraId="58551F45" w14:textId="77777777" w:rsidR="00162323" w:rsidRPr="007A1A2A" w:rsidRDefault="00162323" w:rsidP="005A5CCF">
      <w:pPr>
        <w:tabs>
          <w:tab w:val="left" w:pos="0"/>
        </w:tabs>
        <w:spacing w:line="240" w:lineRule="auto"/>
        <w:jc w:val="left"/>
        <w:rPr>
          <w:rFonts w:ascii="Century Gothic" w:hAnsi="Century Gothic" w:cs="Arial"/>
          <w:b/>
          <w:color w:val="FF0000"/>
          <w:sz w:val="20"/>
          <w:szCs w:val="20"/>
        </w:rPr>
      </w:pPr>
    </w:p>
    <w:p w14:paraId="549D7C99" w14:textId="77777777" w:rsidR="005A5CCF" w:rsidRPr="007A1A2A" w:rsidRDefault="000E6E3F" w:rsidP="005A5CCF">
      <w:pPr>
        <w:tabs>
          <w:tab w:val="left" w:pos="0"/>
        </w:tabs>
        <w:spacing w:line="240" w:lineRule="auto"/>
        <w:jc w:val="left"/>
        <w:rPr>
          <w:rFonts w:ascii="Century Gothic" w:hAnsi="Century Gothic" w:cs="Arial"/>
          <w:sz w:val="20"/>
          <w:szCs w:val="20"/>
        </w:rPr>
      </w:pPr>
      <w:r w:rsidRPr="007A1A2A">
        <w:rPr>
          <w:rFonts w:ascii="Century Gothic" w:hAnsi="Century Gothic" w:cs="Arial"/>
          <w:b/>
          <w:color w:val="FF0000"/>
          <w:sz w:val="20"/>
          <w:szCs w:val="20"/>
        </w:rPr>
        <w:t xml:space="preserve">[PRESENT IF </w:t>
      </w:r>
      <w:r w:rsidR="00CE45C7" w:rsidRPr="007A1A2A">
        <w:rPr>
          <w:rFonts w:ascii="Century Gothic" w:hAnsi="Century Gothic" w:cs="Arial"/>
          <w:b/>
          <w:color w:val="FF0000"/>
          <w:sz w:val="20"/>
          <w:szCs w:val="20"/>
        </w:rPr>
        <w:t>D3</w:t>
      </w:r>
      <w:r w:rsidRPr="007A1A2A">
        <w:rPr>
          <w:rFonts w:ascii="Century Gothic" w:hAnsi="Century Gothic" w:cs="Arial"/>
          <w:b/>
          <w:color w:val="FF0000"/>
          <w:sz w:val="20"/>
          <w:szCs w:val="20"/>
        </w:rPr>
        <w:t xml:space="preserve">=2-7, OTHERWISE SKIP] </w:t>
      </w:r>
    </w:p>
    <w:p w14:paraId="38C1CDF4" w14:textId="77777777" w:rsidR="000E6E3F" w:rsidRPr="007A1A2A" w:rsidRDefault="00B21E20" w:rsidP="005A5CCF">
      <w:p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D</w:t>
      </w:r>
      <w:proofErr w:type="gramStart"/>
      <w:r w:rsidRPr="007A1A2A">
        <w:rPr>
          <w:rFonts w:ascii="Century Gothic" w:hAnsi="Century Gothic" w:cs="Arial"/>
          <w:sz w:val="20"/>
          <w:szCs w:val="20"/>
        </w:rPr>
        <w:t>4</w:t>
      </w:r>
      <w:r w:rsidR="005A5CCF" w:rsidRPr="007A1A2A">
        <w:rPr>
          <w:rFonts w:ascii="Century Gothic" w:hAnsi="Century Gothic" w:cs="Arial"/>
          <w:sz w:val="20"/>
          <w:szCs w:val="20"/>
        </w:rPr>
        <w:t>.</w:t>
      </w:r>
      <w:r w:rsidR="000E6E3F" w:rsidRPr="007A1A2A">
        <w:rPr>
          <w:rFonts w:ascii="Century Gothic" w:hAnsi="Century Gothic" w:cs="Arial"/>
          <w:sz w:val="20"/>
          <w:szCs w:val="20"/>
        </w:rPr>
        <w:t>Please</w:t>
      </w:r>
      <w:proofErr w:type="gramEnd"/>
      <w:r w:rsidR="000E6E3F" w:rsidRPr="007A1A2A">
        <w:rPr>
          <w:rFonts w:ascii="Century Gothic" w:hAnsi="Century Gothic" w:cs="Arial"/>
          <w:sz w:val="20"/>
          <w:szCs w:val="20"/>
        </w:rPr>
        <w:t xml:space="preserve"> indicate which age range(s) your children fall into.  </w:t>
      </w:r>
      <w:r w:rsidR="000E6E3F" w:rsidRPr="007A1A2A">
        <w:rPr>
          <w:rFonts w:ascii="Century Gothic" w:hAnsi="Century Gothic" w:cs="Arial"/>
          <w:b/>
          <w:color w:val="FF0000"/>
          <w:sz w:val="20"/>
          <w:szCs w:val="20"/>
        </w:rPr>
        <w:t>[MULTIPLE SELECT]</w:t>
      </w:r>
    </w:p>
    <w:p w14:paraId="7E06D158" w14:textId="77777777" w:rsidR="000E6E3F" w:rsidRPr="007A1A2A" w:rsidRDefault="000E6E3F" w:rsidP="00BF1A2C">
      <w:pPr>
        <w:numPr>
          <w:ilvl w:val="0"/>
          <w:numId w:val="12"/>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Younger than 3 years old</w:t>
      </w:r>
    </w:p>
    <w:p w14:paraId="669A16A6" w14:textId="77777777" w:rsidR="000E6E3F" w:rsidRPr="007A1A2A" w:rsidRDefault="000E6E3F" w:rsidP="00BF1A2C">
      <w:pPr>
        <w:numPr>
          <w:ilvl w:val="0"/>
          <w:numId w:val="12"/>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3-6 years old</w:t>
      </w:r>
    </w:p>
    <w:p w14:paraId="4063DDE8" w14:textId="77777777" w:rsidR="000E6E3F" w:rsidRPr="007A1A2A" w:rsidRDefault="000E6E3F" w:rsidP="00BF1A2C">
      <w:pPr>
        <w:numPr>
          <w:ilvl w:val="0"/>
          <w:numId w:val="12"/>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7-10 years old</w:t>
      </w:r>
    </w:p>
    <w:p w14:paraId="5244F3EF" w14:textId="77777777" w:rsidR="000E6E3F" w:rsidRPr="007A1A2A" w:rsidRDefault="000E6E3F" w:rsidP="00BF1A2C">
      <w:pPr>
        <w:numPr>
          <w:ilvl w:val="0"/>
          <w:numId w:val="12"/>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11-14 years old</w:t>
      </w:r>
    </w:p>
    <w:p w14:paraId="3A4EEBD2" w14:textId="77777777" w:rsidR="000E6E3F" w:rsidRPr="007A1A2A" w:rsidRDefault="000E6E3F" w:rsidP="00BF1A2C">
      <w:pPr>
        <w:numPr>
          <w:ilvl w:val="0"/>
          <w:numId w:val="12"/>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15-17 years old</w:t>
      </w:r>
    </w:p>
    <w:p w14:paraId="00B9A285" w14:textId="77777777" w:rsidR="000E6E3F" w:rsidRPr="007A1A2A" w:rsidRDefault="000E6E3F" w:rsidP="00BF1A2C">
      <w:pPr>
        <w:numPr>
          <w:ilvl w:val="0"/>
          <w:numId w:val="12"/>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18 years or older</w:t>
      </w:r>
    </w:p>
    <w:p w14:paraId="6C9C89E0" w14:textId="77777777" w:rsidR="000E6E3F" w:rsidRPr="007A1A2A" w:rsidRDefault="000E6E3F" w:rsidP="000E6E3F">
      <w:pPr>
        <w:tabs>
          <w:tab w:val="left" w:pos="0"/>
        </w:tabs>
        <w:rPr>
          <w:rFonts w:ascii="Century Gothic" w:hAnsi="Century Gothic" w:cs="Arial"/>
          <w:sz w:val="20"/>
          <w:szCs w:val="20"/>
        </w:rPr>
      </w:pPr>
    </w:p>
    <w:p w14:paraId="4C62541B" w14:textId="77777777" w:rsidR="000E6E3F" w:rsidRPr="007A1A2A" w:rsidRDefault="00B21E20" w:rsidP="00B21E20">
      <w:p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D5</w:t>
      </w:r>
      <w:r w:rsidR="005A5CCF" w:rsidRPr="007A1A2A">
        <w:rPr>
          <w:rFonts w:ascii="Century Gothic" w:hAnsi="Century Gothic" w:cs="Arial"/>
          <w:sz w:val="20"/>
          <w:szCs w:val="20"/>
        </w:rPr>
        <w:t xml:space="preserve">. </w:t>
      </w:r>
      <w:r w:rsidR="000E6E3F" w:rsidRPr="007A1A2A">
        <w:rPr>
          <w:rFonts w:ascii="Century Gothic" w:hAnsi="Century Gothic" w:cs="Arial"/>
          <w:sz w:val="20"/>
          <w:szCs w:val="20"/>
        </w:rPr>
        <w:t xml:space="preserve">Please indicate the highest level of education you have completed. </w:t>
      </w:r>
      <w:r w:rsidR="000E6E3F" w:rsidRPr="007A1A2A">
        <w:rPr>
          <w:rFonts w:ascii="Century Gothic" w:hAnsi="Century Gothic" w:cs="Arial"/>
          <w:b/>
          <w:color w:val="FF0000"/>
          <w:sz w:val="20"/>
          <w:szCs w:val="20"/>
        </w:rPr>
        <w:t xml:space="preserve">[SINGLE SELECT] </w:t>
      </w:r>
    </w:p>
    <w:p w14:paraId="73416D3E" w14:textId="77777777" w:rsidR="000E6E3F" w:rsidRPr="007A1A2A" w:rsidRDefault="000E6E3F" w:rsidP="00BF1A2C">
      <w:pPr>
        <w:numPr>
          <w:ilvl w:val="0"/>
          <w:numId w:val="2"/>
        </w:numPr>
        <w:spacing w:line="240" w:lineRule="auto"/>
        <w:jc w:val="left"/>
        <w:rPr>
          <w:rFonts w:ascii="Century Gothic" w:hAnsi="Century Gothic" w:cs="Arial"/>
          <w:sz w:val="20"/>
          <w:szCs w:val="20"/>
        </w:rPr>
      </w:pPr>
      <w:r w:rsidRPr="007A1A2A">
        <w:rPr>
          <w:rFonts w:ascii="Century Gothic" w:hAnsi="Century Gothic" w:cs="Arial"/>
          <w:sz w:val="20"/>
          <w:szCs w:val="20"/>
        </w:rPr>
        <w:t>Less than high school</w:t>
      </w:r>
      <w:r w:rsidRPr="007A1A2A">
        <w:rPr>
          <w:rFonts w:ascii="Century Gothic" w:hAnsi="Century Gothic" w:cs="Arial"/>
          <w:sz w:val="20"/>
          <w:szCs w:val="20"/>
        </w:rPr>
        <w:tab/>
      </w:r>
    </w:p>
    <w:p w14:paraId="3008D0C5" w14:textId="77777777" w:rsidR="000E6E3F" w:rsidRPr="007A1A2A" w:rsidRDefault="000E6E3F" w:rsidP="00BF1A2C">
      <w:pPr>
        <w:numPr>
          <w:ilvl w:val="0"/>
          <w:numId w:val="2"/>
        </w:numPr>
        <w:spacing w:line="240" w:lineRule="auto"/>
        <w:jc w:val="left"/>
        <w:rPr>
          <w:rFonts w:ascii="Century Gothic" w:hAnsi="Century Gothic" w:cs="Arial"/>
          <w:sz w:val="20"/>
          <w:szCs w:val="20"/>
        </w:rPr>
      </w:pPr>
      <w:r w:rsidRPr="007A1A2A">
        <w:rPr>
          <w:rFonts w:ascii="Century Gothic" w:hAnsi="Century Gothic" w:cs="Arial"/>
          <w:sz w:val="20"/>
          <w:szCs w:val="20"/>
        </w:rPr>
        <w:t>Some high school</w:t>
      </w:r>
      <w:r w:rsidRPr="007A1A2A">
        <w:rPr>
          <w:rFonts w:ascii="Century Gothic" w:hAnsi="Century Gothic" w:cs="Arial"/>
          <w:sz w:val="20"/>
          <w:szCs w:val="20"/>
        </w:rPr>
        <w:tab/>
      </w:r>
    </w:p>
    <w:p w14:paraId="5D3DE91C" w14:textId="77777777" w:rsidR="000E6E3F" w:rsidRPr="007A1A2A" w:rsidRDefault="000E6E3F" w:rsidP="00BF1A2C">
      <w:pPr>
        <w:numPr>
          <w:ilvl w:val="0"/>
          <w:numId w:val="2"/>
        </w:numPr>
        <w:spacing w:line="240" w:lineRule="auto"/>
        <w:jc w:val="left"/>
        <w:rPr>
          <w:rFonts w:ascii="Century Gothic" w:hAnsi="Century Gothic" w:cs="Arial"/>
          <w:sz w:val="20"/>
          <w:szCs w:val="20"/>
        </w:rPr>
      </w:pPr>
      <w:r w:rsidRPr="007A1A2A">
        <w:rPr>
          <w:rFonts w:ascii="Century Gothic" w:hAnsi="Century Gothic" w:cs="Arial"/>
          <w:sz w:val="20"/>
          <w:szCs w:val="20"/>
        </w:rPr>
        <w:t>High school graduate or equivalent</w:t>
      </w:r>
      <w:r w:rsidRPr="007A1A2A">
        <w:rPr>
          <w:rFonts w:ascii="Century Gothic" w:hAnsi="Century Gothic" w:cs="Arial"/>
          <w:sz w:val="20"/>
          <w:szCs w:val="20"/>
        </w:rPr>
        <w:tab/>
      </w:r>
    </w:p>
    <w:p w14:paraId="2B24C551" w14:textId="77777777" w:rsidR="000E6E3F" w:rsidRPr="007A1A2A" w:rsidRDefault="000E6E3F" w:rsidP="00BF1A2C">
      <w:pPr>
        <w:numPr>
          <w:ilvl w:val="0"/>
          <w:numId w:val="2"/>
        </w:numPr>
        <w:spacing w:line="240" w:lineRule="auto"/>
        <w:jc w:val="left"/>
        <w:rPr>
          <w:rFonts w:ascii="Century Gothic" w:hAnsi="Century Gothic" w:cs="Arial"/>
          <w:sz w:val="20"/>
          <w:szCs w:val="20"/>
        </w:rPr>
      </w:pPr>
      <w:r w:rsidRPr="007A1A2A">
        <w:rPr>
          <w:rFonts w:ascii="Century Gothic" w:hAnsi="Century Gothic" w:cs="Arial"/>
          <w:sz w:val="20"/>
          <w:szCs w:val="20"/>
        </w:rPr>
        <w:t>Some college/technical/vocational school</w:t>
      </w:r>
    </w:p>
    <w:p w14:paraId="3CB28EB7" w14:textId="77777777" w:rsidR="000E6E3F" w:rsidRPr="007A1A2A" w:rsidRDefault="000E6E3F" w:rsidP="00BF1A2C">
      <w:pPr>
        <w:numPr>
          <w:ilvl w:val="0"/>
          <w:numId w:val="2"/>
        </w:numPr>
        <w:spacing w:line="240" w:lineRule="auto"/>
        <w:jc w:val="left"/>
        <w:rPr>
          <w:rFonts w:ascii="Century Gothic" w:hAnsi="Century Gothic" w:cs="Arial"/>
          <w:sz w:val="20"/>
          <w:szCs w:val="20"/>
        </w:rPr>
      </w:pPr>
      <w:proofErr w:type="gramStart"/>
      <w:r w:rsidRPr="007A1A2A">
        <w:rPr>
          <w:rFonts w:ascii="Century Gothic" w:hAnsi="Century Gothic" w:cs="Arial"/>
          <w:sz w:val="20"/>
          <w:szCs w:val="20"/>
        </w:rPr>
        <w:t>Four year</w:t>
      </w:r>
      <w:proofErr w:type="gramEnd"/>
      <w:r w:rsidRPr="007A1A2A">
        <w:rPr>
          <w:rFonts w:ascii="Century Gothic" w:hAnsi="Century Gothic" w:cs="Arial"/>
          <w:sz w:val="20"/>
          <w:szCs w:val="20"/>
        </w:rPr>
        <w:t xml:space="preserve"> college graduate</w:t>
      </w:r>
      <w:r w:rsidRPr="007A1A2A">
        <w:rPr>
          <w:rFonts w:ascii="Century Gothic" w:hAnsi="Century Gothic" w:cs="Arial"/>
          <w:sz w:val="20"/>
          <w:szCs w:val="20"/>
        </w:rPr>
        <w:tab/>
      </w:r>
    </w:p>
    <w:p w14:paraId="2919D79A" w14:textId="77777777" w:rsidR="000E6E3F" w:rsidRPr="007A1A2A" w:rsidRDefault="000E6E3F" w:rsidP="00BF1A2C">
      <w:pPr>
        <w:numPr>
          <w:ilvl w:val="0"/>
          <w:numId w:val="2"/>
        </w:numPr>
        <w:spacing w:line="240" w:lineRule="auto"/>
        <w:jc w:val="left"/>
        <w:rPr>
          <w:rFonts w:ascii="Century Gothic" w:hAnsi="Century Gothic" w:cs="Arial"/>
          <w:sz w:val="20"/>
          <w:szCs w:val="20"/>
        </w:rPr>
      </w:pPr>
      <w:r w:rsidRPr="007A1A2A">
        <w:rPr>
          <w:rFonts w:ascii="Century Gothic" w:hAnsi="Century Gothic" w:cs="Arial"/>
          <w:sz w:val="20"/>
          <w:szCs w:val="20"/>
        </w:rPr>
        <w:t>Some graduate school but no degree</w:t>
      </w:r>
      <w:r w:rsidRPr="007A1A2A">
        <w:rPr>
          <w:rFonts w:ascii="Century Gothic" w:hAnsi="Century Gothic" w:cs="Arial"/>
          <w:sz w:val="20"/>
          <w:szCs w:val="20"/>
        </w:rPr>
        <w:tab/>
      </w:r>
    </w:p>
    <w:p w14:paraId="5F70EF9B" w14:textId="77777777" w:rsidR="000E6E3F" w:rsidRPr="007A1A2A" w:rsidRDefault="000E6E3F" w:rsidP="00BF1A2C">
      <w:pPr>
        <w:numPr>
          <w:ilvl w:val="0"/>
          <w:numId w:val="2"/>
        </w:numPr>
        <w:spacing w:line="240" w:lineRule="auto"/>
        <w:jc w:val="left"/>
        <w:rPr>
          <w:rFonts w:ascii="Century Gothic" w:hAnsi="Century Gothic" w:cs="Arial"/>
          <w:sz w:val="20"/>
          <w:szCs w:val="20"/>
        </w:rPr>
      </w:pPr>
      <w:r w:rsidRPr="007A1A2A">
        <w:rPr>
          <w:rFonts w:ascii="Century Gothic" w:hAnsi="Century Gothic" w:cs="Arial"/>
          <w:sz w:val="20"/>
          <w:szCs w:val="20"/>
        </w:rPr>
        <w:t>Graduate school or higher</w:t>
      </w:r>
    </w:p>
    <w:p w14:paraId="0AA50426" w14:textId="77777777" w:rsidR="000E6E3F" w:rsidRPr="007A1A2A" w:rsidRDefault="000E6E3F" w:rsidP="00BF1A2C">
      <w:pPr>
        <w:numPr>
          <w:ilvl w:val="0"/>
          <w:numId w:val="2"/>
        </w:numPr>
        <w:spacing w:line="240" w:lineRule="auto"/>
        <w:jc w:val="left"/>
        <w:rPr>
          <w:rFonts w:ascii="Century Gothic" w:hAnsi="Century Gothic" w:cs="Arial"/>
          <w:sz w:val="20"/>
          <w:szCs w:val="20"/>
        </w:rPr>
      </w:pPr>
      <w:r w:rsidRPr="007A1A2A">
        <w:rPr>
          <w:rFonts w:ascii="Century Gothic" w:hAnsi="Century Gothic" w:cs="Arial"/>
          <w:sz w:val="20"/>
          <w:szCs w:val="20"/>
        </w:rPr>
        <w:t>Prefer not to answer</w:t>
      </w:r>
    </w:p>
    <w:p w14:paraId="779CDC6D" w14:textId="77777777" w:rsidR="000E6E3F" w:rsidRPr="007A1A2A" w:rsidRDefault="000E6E3F" w:rsidP="000E6E3F">
      <w:pPr>
        <w:tabs>
          <w:tab w:val="left" w:pos="0"/>
        </w:tabs>
        <w:rPr>
          <w:rFonts w:ascii="Century Gothic" w:hAnsi="Century Gothic" w:cs="Arial"/>
          <w:sz w:val="20"/>
          <w:szCs w:val="20"/>
        </w:rPr>
      </w:pPr>
    </w:p>
    <w:p w14:paraId="57C12B65" w14:textId="77777777" w:rsidR="000E6E3F" w:rsidRPr="007A1A2A" w:rsidRDefault="00B21E20" w:rsidP="00B21E20">
      <w:p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D6.</w:t>
      </w:r>
      <w:r w:rsidR="005A5CCF" w:rsidRPr="007A1A2A">
        <w:rPr>
          <w:rFonts w:ascii="Century Gothic" w:hAnsi="Century Gothic" w:cs="Arial"/>
          <w:sz w:val="20"/>
          <w:szCs w:val="20"/>
        </w:rPr>
        <w:t xml:space="preserve"> </w:t>
      </w:r>
      <w:r w:rsidR="000E6E3F" w:rsidRPr="007A1A2A">
        <w:rPr>
          <w:rFonts w:ascii="Century Gothic" w:hAnsi="Century Gothic" w:cs="Arial"/>
          <w:sz w:val="20"/>
          <w:szCs w:val="20"/>
        </w:rPr>
        <w:t xml:space="preserve">Are you of Hispanic/Latino descent? </w:t>
      </w:r>
      <w:r w:rsidR="000E6E3F" w:rsidRPr="007A1A2A">
        <w:rPr>
          <w:rFonts w:ascii="Century Gothic" w:hAnsi="Century Gothic" w:cs="Arial"/>
          <w:b/>
          <w:color w:val="FF0000"/>
          <w:sz w:val="20"/>
          <w:szCs w:val="20"/>
        </w:rPr>
        <w:t>[SINGLE SELECT]</w:t>
      </w:r>
    </w:p>
    <w:p w14:paraId="28AAADD1" w14:textId="77777777" w:rsidR="000E6E3F" w:rsidRPr="007A1A2A" w:rsidRDefault="000E6E3F" w:rsidP="00BF1A2C">
      <w:pPr>
        <w:numPr>
          <w:ilvl w:val="0"/>
          <w:numId w:val="5"/>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Yes</w:t>
      </w:r>
      <w:r w:rsidRPr="007A1A2A">
        <w:rPr>
          <w:rFonts w:ascii="Century Gothic" w:hAnsi="Century Gothic" w:cs="Arial"/>
          <w:sz w:val="20"/>
          <w:szCs w:val="20"/>
        </w:rPr>
        <w:tab/>
      </w:r>
    </w:p>
    <w:p w14:paraId="36DAE286" w14:textId="77777777" w:rsidR="000E6E3F" w:rsidRPr="007A1A2A" w:rsidRDefault="000E6E3F" w:rsidP="00BF1A2C">
      <w:pPr>
        <w:numPr>
          <w:ilvl w:val="0"/>
          <w:numId w:val="5"/>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No</w:t>
      </w:r>
      <w:r w:rsidRPr="007A1A2A">
        <w:rPr>
          <w:rFonts w:ascii="Century Gothic" w:hAnsi="Century Gothic" w:cs="Arial"/>
          <w:sz w:val="20"/>
          <w:szCs w:val="20"/>
        </w:rPr>
        <w:tab/>
      </w:r>
    </w:p>
    <w:p w14:paraId="0630FFFB" w14:textId="77777777" w:rsidR="000E6E3F" w:rsidRPr="007A1A2A" w:rsidRDefault="000E6E3F" w:rsidP="000E6E3F">
      <w:pPr>
        <w:tabs>
          <w:tab w:val="left" w:pos="360"/>
        </w:tabs>
        <w:ind w:left="1440"/>
        <w:rPr>
          <w:rFonts w:ascii="Century Gothic" w:hAnsi="Century Gothic" w:cs="Arial"/>
          <w:sz w:val="20"/>
          <w:szCs w:val="20"/>
        </w:rPr>
      </w:pPr>
    </w:p>
    <w:p w14:paraId="74B2C9E0" w14:textId="77777777" w:rsidR="00CA10A2" w:rsidRDefault="00CA10A2" w:rsidP="00B21E20">
      <w:pPr>
        <w:tabs>
          <w:tab w:val="left" w:pos="0"/>
        </w:tabs>
        <w:spacing w:line="240" w:lineRule="auto"/>
        <w:jc w:val="left"/>
        <w:rPr>
          <w:rFonts w:ascii="Century Gothic" w:hAnsi="Century Gothic" w:cs="Arial"/>
          <w:sz w:val="20"/>
          <w:szCs w:val="20"/>
        </w:rPr>
      </w:pPr>
    </w:p>
    <w:p w14:paraId="77F718ED" w14:textId="77777777" w:rsidR="00CA10A2" w:rsidRDefault="00CA10A2" w:rsidP="00B21E20">
      <w:pPr>
        <w:tabs>
          <w:tab w:val="left" w:pos="0"/>
        </w:tabs>
        <w:spacing w:line="240" w:lineRule="auto"/>
        <w:jc w:val="left"/>
        <w:rPr>
          <w:rFonts w:ascii="Century Gothic" w:hAnsi="Century Gothic" w:cs="Arial"/>
          <w:sz w:val="20"/>
          <w:szCs w:val="20"/>
        </w:rPr>
      </w:pPr>
    </w:p>
    <w:p w14:paraId="34B6CB8C" w14:textId="77777777" w:rsidR="00CA10A2" w:rsidRDefault="00CA10A2" w:rsidP="00B21E20">
      <w:pPr>
        <w:tabs>
          <w:tab w:val="left" w:pos="0"/>
        </w:tabs>
        <w:spacing w:line="240" w:lineRule="auto"/>
        <w:jc w:val="left"/>
        <w:rPr>
          <w:rFonts w:ascii="Century Gothic" w:hAnsi="Century Gothic" w:cs="Arial"/>
          <w:sz w:val="20"/>
          <w:szCs w:val="20"/>
        </w:rPr>
      </w:pPr>
    </w:p>
    <w:p w14:paraId="453D4F01" w14:textId="77777777" w:rsidR="00CA10A2" w:rsidRDefault="00CA10A2" w:rsidP="00B21E20">
      <w:pPr>
        <w:tabs>
          <w:tab w:val="left" w:pos="0"/>
        </w:tabs>
        <w:spacing w:line="240" w:lineRule="auto"/>
        <w:jc w:val="left"/>
        <w:rPr>
          <w:rFonts w:ascii="Century Gothic" w:hAnsi="Century Gothic" w:cs="Arial"/>
          <w:sz w:val="20"/>
          <w:szCs w:val="20"/>
        </w:rPr>
      </w:pPr>
    </w:p>
    <w:p w14:paraId="20D8F6BC" w14:textId="63AB7F3E" w:rsidR="000E6E3F" w:rsidRPr="007A1A2A" w:rsidRDefault="00B21E20" w:rsidP="00B21E20">
      <w:p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lastRenderedPageBreak/>
        <w:t>D7</w:t>
      </w:r>
      <w:r w:rsidR="005A5CCF" w:rsidRPr="007A1A2A">
        <w:rPr>
          <w:rFonts w:ascii="Century Gothic" w:hAnsi="Century Gothic" w:cs="Arial"/>
          <w:sz w:val="20"/>
          <w:szCs w:val="20"/>
        </w:rPr>
        <w:t xml:space="preserve">. </w:t>
      </w:r>
      <w:r w:rsidR="000E6E3F" w:rsidRPr="007A1A2A">
        <w:rPr>
          <w:rFonts w:ascii="Century Gothic" w:hAnsi="Century Gothic" w:cs="Arial"/>
          <w:sz w:val="20"/>
          <w:szCs w:val="20"/>
        </w:rPr>
        <w:t xml:space="preserve">Which of the following best describes your race? </w:t>
      </w:r>
      <w:r w:rsidR="000E6E3F" w:rsidRPr="007A1A2A">
        <w:rPr>
          <w:rFonts w:ascii="Century Gothic" w:hAnsi="Century Gothic" w:cs="Arial"/>
          <w:b/>
          <w:color w:val="FF0000"/>
          <w:sz w:val="20"/>
          <w:szCs w:val="20"/>
        </w:rPr>
        <w:t>[SINGLE SELECT]</w:t>
      </w:r>
    </w:p>
    <w:p w14:paraId="3E7E46C4" w14:textId="77777777" w:rsidR="000E6E3F" w:rsidRPr="007A1A2A" w:rsidRDefault="000E6E3F" w:rsidP="00BF1A2C">
      <w:pPr>
        <w:numPr>
          <w:ilvl w:val="0"/>
          <w:numId w:val="3"/>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White/Caucasian</w:t>
      </w:r>
      <w:r w:rsidRPr="007A1A2A">
        <w:rPr>
          <w:rFonts w:ascii="Century Gothic" w:hAnsi="Century Gothic" w:cs="Arial"/>
          <w:sz w:val="20"/>
          <w:szCs w:val="20"/>
        </w:rPr>
        <w:tab/>
      </w:r>
    </w:p>
    <w:p w14:paraId="0D6D9716" w14:textId="77777777" w:rsidR="000E6E3F" w:rsidRPr="007A1A2A" w:rsidRDefault="000E6E3F" w:rsidP="00BF1A2C">
      <w:pPr>
        <w:numPr>
          <w:ilvl w:val="0"/>
          <w:numId w:val="3"/>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Black/</w:t>
      </w:r>
      <w:proofErr w:type="gramStart"/>
      <w:r w:rsidRPr="007A1A2A">
        <w:rPr>
          <w:rFonts w:ascii="Century Gothic" w:hAnsi="Century Gothic" w:cs="Arial"/>
          <w:sz w:val="20"/>
          <w:szCs w:val="20"/>
        </w:rPr>
        <w:t>African-American</w:t>
      </w:r>
      <w:proofErr w:type="gramEnd"/>
      <w:r w:rsidRPr="007A1A2A">
        <w:rPr>
          <w:rFonts w:ascii="Century Gothic" w:hAnsi="Century Gothic" w:cs="Arial"/>
          <w:sz w:val="20"/>
          <w:szCs w:val="20"/>
        </w:rPr>
        <w:tab/>
      </w:r>
    </w:p>
    <w:p w14:paraId="4049DE37" w14:textId="77777777" w:rsidR="000E6E3F" w:rsidRPr="007A1A2A" w:rsidRDefault="000E6E3F" w:rsidP="00BF1A2C">
      <w:pPr>
        <w:numPr>
          <w:ilvl w:val="0"/>
          <w:numId w:val="3"/>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Asian</w:t>
      </w:r>
      <w:r w:rsidRPr="007A1A2A">
        <w:rPr>
          <w:rFonts w:ascii="Century Gothic" w:hAnsi="Century Gothic" w:cs="Arial"/>
          <w:sz w:val="20"/>
          <w:szCs w:val="20"/>
        </w:rPr>
        <w:tab/>
      </w:r>
    </w:p>
    <w:p w14:paraId="6CDEB8CC" w14:textId="77777777" w:rsidR="000E6E3F" w:rsidRPr="007A1A2A" w:rsidRDefault="000E6E3F" w:rsidP="00BF1A2C">
      <w:pPr>
        <w:numPr>
          <w:ilvl w:val="0"/>
          <w:numId w:val="3"/>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Native Hawaiian or Other Pacific Islander</w:t>
      </w:r>
    </w:p>
    <w:p w14:paraId="37645BA0" w14:textId="77777777" w:rsidR="000E6E3F" w:rsidRPr="007A1A2A" w:rsidRDefault="000E6E3F" w:rsidP="00BF1A2C">
      <w:pPr>
        <w:numPr>
          <w:ilvl w:val="0"/>
          <w:numId w:val="3"/>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Native American</w:t>
      </w:r>
      <w:r w:rsidRPr="007A1A2A">
        <w:rPr>
          <w:rFonts w:ascii="Century Gothic" w:hAnsi="Century Gothic" w:cs="Arial"/>
          <w:sz w:val="20"/>
          <w:szCs w:val="20"/>
        </w:rPr>
        <w:tab/>
      </w:r>
    </w:p>
    <w:p w14:paraId="201BEA29" w14:textId="77777777" w:rsidR="000E6E3F" w:rsidRPr="007A1A2A" w:rsidRDefault="000E6E3F" w:rsidP="00BF1A2C">
      <w:pPr>
        <w:numPr>
          <w:ilvl w:val="0"/>
          <w:numId w:val="3"/>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Other, please specify</w:t>
      </w:r>
    </w:p>
    <w:p w14:paraId="69F2E2FC" w14:textId="77777777" w:rsidR="000E6E3F" w:rsidRPr="007A1A2A" w:rsidRDefault="000E6E3F" w:rsidP="00BF1A2C">
      <w:pPr>
        <w:numPr>
          <w:ilvl w:val="0"/>
          <w:numId w:val="3"/>
        </w:numPr>
        <w:tabs>
          <w:tab w:val="left" w:pos="360"/>
        </w:tabs>
        <w:spacing w:line="240" w:lineRule="auto"/>
        <w:jc w:val="left"/>
        <w:rPr>
          <w:rFonts w:ascii="Century Gothic" w:hAnsi="Century Gothic" w:cs="Arial"/>
          <w:sz w:val="20"/>
          <w:szCs w:val="20"/>
        </w:rPr>
      </w:pPr>
      <w:r w:rsidRPr="007A1A2A">
        <w:rPr>
          <w:rFonts w:ascii="Century Gothic" w:hAnsi="Century Gothic" w:cs="Arial"/>
          <w:sz w:val="20"/>
          <w:szCs w:val="20"/>
        </w:rPr>
        <w:t>Prefer not to answer</w:t>
      </w:r>
      <w:r w:rsidRPr="007A1A2A">
        <w:rPr>
          <w:rFonts w:ascii="Century Gothic" w:hAnsi="Century Gothic" w:cs="Arial"/>
          <w:sz w:val="20"/>
          <w:szCs w:val="20"/>
        </w:rPr>
        <w:tab/>
      </w:r>
    </w:p>
    <w:p w14:paraId="25FAD150" w14:textId="77777777" w:rsidR="000E6E3F" w:rsidRPr="007A1A2A" w:rsidRDefault="000E6E3F" w:rsidP="000E6E3F">
      <w:pPr>
        <w:tabs>
          <w:tab w:val="left" w:pos="0"/>
        </w:tabs>
        <w:rPr>
          <w:rFonts w:ascii="Century Gothic" w:hAnsi="Century Gothic" w:cs="Arial"/>
          <w:sz w:val="20"/>
          <w:szCs w:val="20"/>
        </w:rPr>
      </w:pPr>
    </w:p>
    <w:p w14:paraId="223CB5E4" w14:textId="77777777" w:rsidR="000E6E3F" w:rsidRPr="007A1A2A" w:rsidRDefault="000E6E3F" w:rsidP="000E6E3F">
      <w:pPr>
        <w:tabs>
          <w:tab w:val="left" w:pos="0"/>
        </w:tabs>
        <w:rPr>
          <w:rFonts w:ascii="Century Gothic" w:hAnsi="Century Gothic" w:cs="Arial"/>
          <w:sz w:val="20"/>
          <w:szCs w:val="20"/>
        </w:rPr>
      </w:pPr>
    </w:p>
    <w:p w14:paraId="0E1ABEC7" w14:textId="77777777" w:rsidR="000E6E3F" w:rsidRPr="007A1A2A" w:rsidRDefault="00B21E20" w:rsidP="00B21E20">
      <w:pPr>
        <w:tabs>
          <w:tab w:val="left" w:pos="0"/>
        </w:tabs>
        <w:spacing w:line="240" w:lineRule="auto"/>
        <w:jc w:val="left"/>
        <w:rPr>
          <w:rFonts w:ascii="Century Gothic" w:hAnsi="Century Gothic" w:cs="Arial"/>
          <w:sz w:val="20"/>
          <w:szCs w:val="20"/>
        </w:rPr>
      </w:pPr>
      <w:r w:rsidRPr="007A1A2A">
        <w:rPr>
          <w:rFonts w:ascii="Century Gothic" w:hAnsi="Century Gothic" w:cs="Arial"/>
          <w:sz w:val="20"/>
          <w:szCs w:val="20"/>
        </w:rPr>
        <w:t>D8.</w:t>
      </w:r>
      <w:r w:rsidR="005A5CCF" w:rsidRPr="007A1A2A">
        <w:rPr>
          <w:rFonts w:ascii="Century Gothic" w:hAnsi="Century Gothic" w:cs="Arial"/>
          <w:sz w:val="20"/>
          <w:szCs w:val="20"/>
        </w:rPr>
        <w:t xml:space="preserve"> </w:t>
      </w:r>
      <w:r w:rsidR="000E6E3F" w:rsidRPr="007A1A2A">
        <w:rPr>
          <w:rFonts w:ascii="Century Gothic" w:hAnsi="Century Gothic" w:cs="Arial"/>
          <w:sz w:val="20"/>
          <w:szCs w:val="20"/>
        </w:rPr>
        <w:t xml:space="preserve">Please indicate your annual household income range. </w:t>
      </w:r>
      <w:r w:rsidR="000E6E3F" w:rsidRPr="007A1A2A">
        <w:rPr>
          <w:rFonts w:ascii="Century Gothic" w:hAnsi="Century Gothic" w:cs="Arial"/>
          <w:b/>
          <w:color w:val="FF0000"/>
          <w:sz w:val="20"/>
          <w:szCs w:val="20"/>
        </w:rPr>
        <w:t>[SINGLE SELECT]</w:t>
      </w:r>
    </w:p>
    <w:p w14:paraId="33158EB1"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Less than $30,000</w:t>
      </w:r>
    </w:p>
    <w:p w14:paraId="5D0FF131"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$30,000-$44,999</w:t>
      </w:r>
    </w:p>
    <w:p w14:paraId="47A4DD49"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$45,000-$59,999</w:t>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p>
    <w:p w14:paraId="1ACA165C"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$60,000-$74,999</w:t>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p>
    <w:p w14:paraId="55C87CEB"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$75,000-$99,999</w:t>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p>
    <w:p w14:paraId="076D37BD"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$100,000-$149,999</w:t>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p>
    <w:p w14:paraId="04000483"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$150,000-$199,999</w:t>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r w:rsidRPr="007A1A2A">
        <w:rPr>
          <w:rFonts w:ascii="Century Gothic" w:hAnsi="Century Gothic" w:cs="Arial"/>
          <w:sz w:val="20"/>
          <w:szCs w:val="20"/>
        </w:rPr>
        <w:tab/>
      </w:r>
    </w:p>
    <w:p w14:paraId="0FB9C792"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$200,000+</w:t>
      </w:r>
    </w:p>
    <w:p w14:paraId="6529E56F" w14:textId="77777777" w:rsidR="000E6E3F" w:rsidRPr="007A1A2A" w:rsidRDefault="000E6E3F" w:rsidP="00BF1A2C">
      <w:pPr>
        <w:numPr>
          <w:ilvl w:val="0"/>
          <w:numId w:val="8"/>
        </w:numPr>
        <w:tabs>
          <w:tab w:val="num" w:pos="720"/>
        </w:tabs>
        <w:spacing w:line="240" w:lineRule="auto"/>
        <w:jc w:val="left"/>
        <w:rPr>
          <w:rFonts w:ascii="Century Gothic" w:hAnsi="Century Gothic" w:cs="Arial"/>
          <w:sz w:val="20"/>
          <w:szCs w:val="20"/>
        </w:rPr>
      </w:pPr>
      <w:r w:rsidRPr="007A1A2A">
        <w:rPr>
          <w:rFonts w:ascii="Century Gothic" w:hAnsi="Century Gothic" w:cs="Arial"/>
          <w:sz w:val="20"/>
          <w:szCs w:val="20"/>
        </w:rPr>
        <w:t>Prefer not to answer</w:t>
      </w:r>
      <w:r w:rsidRPr="007A1A2A">
        <w:rPr>
          <w:rFonts w:ascii="Century Gothic" w:hAnsi="Century Gothic" w:cs="Arial"/>
          <w:sz w:val="20"/>
          <w:szCs w:val="20"/>
        </w:rPr>
        <w:tab/>
      </w:r>
    </w:p>
    <w:p w14:paraId="1353B269" w14:textId="77777777" w:rsidR="000E6E3F" w:rsidRDefault="000E6E3F" w:rsidP="000E6E3F">
      <w:pPr>
        <w:tabs>
          <w:tab w:val="left" w:pos="0"/>
        </w:tabs>
        <w:rPr>
          <w:ins w:id="0" w:author="kwong" w:date="2014-08-25T14:28:00Z"/>
          <w:rFonts w:ascii="Century Gothic" w:hAnsi="Century Gothic" w:cs="Arial"/>
          <w:sz w:val="20"/>
          <w:szCs w:val="20"/>
        </w:rPr>
      </w:pPr>
    </w:p>
    <w:p w14:paraId="543906A0" w14:textId="77777777" w:rsidR="00CA10A2" w:rsidRDefault="00CA10A2" w:rsidP="00B95945">
      <w:pPr>
        <w:jc w:val="left"/>
        <w:rPr>
          <w:rFonts w:ascii="Century Gothic" w:hAnsi="Century Gothic"/>
          <w:b/>
          <w:i/>
          <w:sz w:val="20"/>
          <w:szCs w:val="20"/>
          <w:lang w:val="en-US"/>
        </w:rPr>
      </w:pPr>
    </w:p>
    <w:p w14:paraId="255158CC" w14:textId="77777777" w:rsidR="00CA10A2" w:rsidRDefault="00CA10A2" w:rsidP="00B95945">
      <w:pPr>
        <w:jc w:val="left"/>
        <w:rPr>
          <w:rFonts w:ascii="Century Gothic" w:hAnsi="Century Gothic"/>
          <w:b/>
          <w:i/>
          <w:sz w:val="20"/>
          <w:szCs w:val="20"/>
          <w:lang w:val="en-US"/>
        </w:rPr>
      </w:pPr>
    </w:p>
    <w:p w14:paraId="6D114592" w14:textId="77777777" w:rsidR="00CA10A2" w:rsidRDefault="00CA10A2" w:rsidP="00B95945">
      <w:pPr>
        <w:jc w:val="left"/>
        <w:rPr>
          <w:rFonts w:ascii="Century Gothic" w:hAnsi="Century Gothic"/>
          <w:b/>
          <w:i/>
          <w:sz w:val="20"/>
          <w:szCs w:val="20"/>
          <w:lang w:val="en-US"/>
        </w:rPr>
      </w:pPr>
    </w:p>
    <w:p w14:paraId="7E88EA38" w14:textId="77777777" w:rsidR="00CA10A2" w:rsidRDefault="00CA10A2" w:rsidP="00B95945">
      <w:pPr>
        <w:jc w:val="left"/>
        <w:rPr>
          <w:rFonts w:ascii="Century Gothic" w:hAnsi="Century Gothic"/>
          <w:b/>
          <w:i/>
          <w:sz w:val="20"/>
          <w:szCs w:val="20"/>
          <w:lang w:val="en-US"/>
        </w:rPr>
      </w:pPr>
    </w:p>
    <w:p w14:paraId="2331B856" w14:textId="77777777" w:rsidR="00CA10A2" w:rsidRDefault="00CA10A2" w:rsidP="00B95945">
      <w:pPr>
        <w:jc w:val="left"/>
        <w:rPr>
          <w:rFonts w:ascii="Century Gothic" w:hAnsi="Century Gothic"/>
          <w:b/>
          <w:i/>
          <w:sz w:val="20"/>
          <w:szCs w:val="20"/>
          <w:lang w:val="en-US"/>
        </w:rPr>
      </w:pPr>
    </w:p>
    <w:p w14:paraId="5F87EFC8" w14:textId="77777777" w:rsidR="00CA10A2" w:rsidRDefault="00CA10A2" w:rsidP="00B95945">
      <w:pPr>
        <w:jc w:val="left"/>
        <w:rPr>
          <w:rFonts w:ascii="Century Gothic" w:hAnsi="Century Gothic"/>
          <w:b/>
          <w:i/>
          <w:sz w:val="20"/>
          <w:szCs w:val="20"/>
          <w:lang w:val="en-US"/>
        </w:rPr>
      </w:pPr>
    </w:p>
    <w:p w14:paraId="03722607" w14:textId="77777777" w:rsidR="00CA10A2" w:rsidRDefault="00CA10A2" w:rsidP="00B95945">
      <w:pPr>
        <w:jc w:val="left"/>
        <w:rPr>
          <w:rFonts w:ascii="Century Gothic" w:hAnsi="Century Gothic"/>
          <w:b/>
          <w:i/>
          <w:sz w:val="20"/>
          <w:szCs w:val="20"/>
          <w:lang w:val="en-US"/>
        </w:rPr>
      </w:pPr>
    </w:p>
    <w:p w14:paraId="4E512674" w14:textId="77777777" w:rsidR="00CA10A2" w:rsidRDefault="00CA10A2" w:rsidP="00B95945">
      <w:pPr>
        <w:jc w:val="left"/>
        <w:rPr>
          <w:rFonts w:ascii="Century Gothic" w:hAnsi="Century Gothic"/>
          <w:b/>
          <w:i/>
          <w:sz w:val="20"/>
          <w:szCs w:val="20"/>
          <w:lang w:val="en-US"/>
        </w:rPr>
      </w:pPr>
    </w:p>
    <w:p w14:paraId="33726B52" w14:textId="77777777" w:rsidR="00CA10A2" w:rsidRDefault="00CA10A2" w:rsidP="00B95945">
      <w:pPr>
        <w:jc w:val="left"/>
        <w:rPr>
          <w:rFonts w:ascii="Century Gothic" w:hAnsi="Century Gothic"/>
          <w:b/>
          <w:i/>
          <w:sz w:val="20"/>
          <w:szCs w:val="20"/>
          <w:lang w:val="en-US"/>
        </w:rPr>
      </w:pPr>
    </w:p>
    <w:p w14:paraId="60B832E2" w14:textId="77777777" w:rsidR="00CA10A2" w:rsidRDefault="00CA10A2" w:rsidP="00B95945">
      <w:pPr>
        <w:jc w:val="left"/>
        <w:rPr>
          <w:rFonts w:ascii="Century Gothic" w:hAnsi="Century Gothic"/>
          <w:b/>
          <w:i/>
          <w:sz w:val="20"/>
          <w:szCs w:val="20"/>
          <w:lang w:val="en-US"/>
        </w:rPr>
      </w:pPr>
    </w:p>
    <w:p w14:paraId="2929C634" w14:textId="77777777" w:rsidR="00CA10A2" w:rsidRDefault="00CA10A2" w:rsidP="00B95945">
      <w:pPr>
        <w:jc w:val="left"/>
        <w:rPr>
          <w:rFonts w:ascii="Century Gothic" w:hAnsi="Century Gothic"/>
          <w:b/>
          <w:i/>
          <w:sz w:val="20"/>
          <w:szCs w:val="20"/>
          <w:lang w:val="en-US"/>
        </w:rPr>
      </w:pPr>
    </w:p>
    <w:p w14:paraId="619108EB" w14:textId="77777777" w:rsidR="00CA10A2" w:rsidRDefault="00CA10A2" w:rsidP="00B95945">
      <w:pPr>
        <w:jc w:val="left"/>
        <w:rPr>
          <w:rFonts w:ascii="Century Gothic" w:hAnsi="Century Gothic"/>
          <w:b/>
          <w:i/>
          <w:sz w:val="20"/>
          <w:szCs w:val="20"/>
          <w:lang w:val="en-US"/>
        </w:rPr>
      </w:pPr>
    </w:p>
    <w:p w14:paraId="478CF39D" w14:textId="77777777" w:rsidR="00CA10A2" w:rsidRDefault="00CA10A2" w:rsidP="00B95945">
      <w:pPr>
        <w:jc w:val="left"/>
        <w:rPr>
          <w:rFonts w:ascii="Century Gothic" w:hAnsi="Century Gothic"/>
          <w:b/>
          <w:i/>
          <w:sz w:val="20"/>
          <w:szCs w:val="20"/>
          <w:lang w:val="en-US"/>
        </w:rPr>
      </w:pPr>
    </w:p>
    <w:p w14:paraId="6510AC91" w14:textId="77777777" w:rsidR="00CA10A2" w:rsidRDefault="00CA10A2" w:rsidP="00B95945">
      <w:pPr>
        <w:jc w:val="left"/>
        <w:rPr>
          <w:rFonts w:ascii="Century Gothic" w:hAnsi="Century Gothic"/>
          <w:b/>
          <w:i/>
          <w:sz w:val="20"/>
          <w:szCs w:val="20"/>
          <w:lang w:val="en-US"/>
        </w:rPr>
      </w:pPr>
    </w:p>
    <w:p w14:paraId="17AF9320" w14:textId="77777777" w:rsidR="00CA10A2" w:rsidRDefault="00CA10A2" w:rsidP="00B95945">
      <w:pPr>
        <w:jc w:val="left"/>
        <w:rPr>
          <w:rFonts w:ascii="Century Gothic" w:hAnsi="Century Gothic"/>
          <w:b/>
          <w:i/>
          <w:sz w:val="20"/>
          <w:szCs w:val="20"/>
          <w:lang w:val="en-US"/>
        </w:rPr>
      </w:pPr>
    </w:p>
    <w:p w14:paraId="705C3175" w14:textId="77777777" w:rsidR="00CA10A2" w:rsidRDefault="00CA10A2" w:rsidP="00B95945">
      <w:pPr>
        <w:jc w:val="left"/>
        <w:rPr>
          <w:rFonts w:ascii="Century Gothic" w:hAnsi="Century Gothic"/>
          <w:b/>
          <w:i/>
          <w:sz w:val="20"/>
          <w:szCs w:val="20"/>
          <w:lang w:val="en-US"/>
        </w:rPr>
      </w:pPr>
    </w:p>
    <w:p w14:paraId="530AA901" w14:textId="77777777" w:rsidR="00CA10A2" w:rsidRDefault="00CA10A2" w:rsidP="00B95945">
      <w:pPr>
        <w:jc w:val="left"/>
        <w:rPr>
          <w:rFonts w:ascii="Century Gothic" w:hAnsi="Century Gothic"/>
          <w:b/>
          <w:i/>
          <w:sz w:val="20"/>
          <w:szCs w:val="20"/>
          <w:lang w:val="en-US"/>
        </w:rPr>
      </w:pPr>
    </w:p>
    <w:p w14:paraId="052536C0" w14:textId="77777777" w:rsidR="00CA10A2" w:rsidRDefault="00CA10A2" w:rsidP="00B95945">
      <w:pPr>
        <w:jc w:val="left"/>
        <w:rPr>
          <w:rFonts w:ascii="Century Gothic" w:hAnsi="Century Gothic"/>
          <w:b/>
          <w:i/>
          <w:sz w:val="20"/>
          <w:szCs w:val="20"/>
          <w:lang w:val="en-US"/>
        </w:rPr>
      </w:pPr>
    </w:p>
    <w:p w14:paraId="6BFB9738" w14:textId="77777777" w:rsidR="00CA10A2" w:rsidRDefault="00CA10A2" w:rsidP="00B95945">
      <w:pPr>
        <w:jc w:val="left"/>
        <w:rPr>
          <w:rFonts w:ascii="Century Gothic" w:hAnsi="Century Gothic"/>
          <w:b/>
          <w:i/>
          <w:sz w:val="20"/>
          <w:szCs w:val="20"/>
          <w:lang w:val="en-US"/>
        </w:rPr>
      </w:pPr>
    </w:p>
    <w:p w14:paraId="49E427BC" w14:textId="77777777" w:rsidR="00CA10A2" w:rsidRDefault="00CA10A2" w:rsidP="00B95945">
      <w:pPr>
        <w:jc w:val="left"/>
        <w:rPr>
          <w:rFonts w:ascii="Century Gothic" w:hAnsi="Century Gothic"/>
          <w:b/>
          <w:i/>
          <w:sz w:val="20"/>
          <w:szCs w:val="20"/>
          <w:lang w:val="en-US"/>
        </w:rPr>
      </w:pPr>
    </w:p>
    <w:p w14:paraId="1C974B3A" w14:textId="77777777" w:rsidR="00CA10A2" w:rsidRDefault="00CA10A2" w:rsidP="00B95945">
      <w:pPr>
        <w:jc w:val="left"/>
        <w:rPr>
          <w:rFonts w:ascii="Century Gothic" w:hAnsi="Century Gothic"/>
          <w:b/>
          <w:i/>
          <w:sz w:val="20"/>
          <w:szCs w:val="20"/>
          <w:lang w:val="en-US"/>
        </w:rPr>
      </w:pPr>
    </w:p>
    <w:p w14:paraId="3BAE0397" w14:textId="77777777" w:rsidR="00CA10A2" w:rsidRDefault="00CA10A2" w:rsidP="00B95945">
      <w:pPr>
        <w:jc w:val="left"/>
        <w:rPr>
          <w:rFonts w:ascii="Century Gothic" w:hAnsi="Century Gothic"/>
          <w:b/>
          <w:i/>
          <w:sz w:val="20"/>
          <w:szCs w:val="20"/>
          <w:lang w:val="en-US"/>
        </w:rPr>
      </w:pPr>
    </w:p>
    <w:p w14:paraId="48DF0F4A" w14:textId="77777777" w:rsidR="00CA10A2" w:rsidRDefault="00CA10A2" w:rsidP="00B95945">
      <w:pPr>
        <w:jc w:val="left"/>
        <w:rPr>
          <w:rFonts w:ascii="Century Gothic" w:hAnsi="Century Gothic"/>
          <w:b/>
          <w:i/>
          <w:sz w:val="20"/>
          <w:szCs w:val="20"/>
          <w:lang w:val="en-US"/>
        </w:rPr>
      </w:pPr>
    </w:p>
    <w:p w14:paraId="15D60BB6" w14:textId="77777777" w:rsidR="00CA10A2" w:rsidRDefault="00CA10A2" w:rsidP="00B95945">
      <w:pPr>
        <w:jc w:val="left"/>
        <w:rPr>
          <w:rFonts w:ascii="Century Gothic" w:hAnsi="Century Gothic"/>
          <w:b/>
          <w:i/>
          <w:sz w:val="20"/>
          <w:szCs w:val="20"/>
          <w:lang w:val="en-US"/>
        </w:rPr>
      </w:pPr>
    </w:p>
    <w:p w14:paraId="48ACE6CE" w14:textId="77777777" w:rsidR="00CA10A2" w:rsidRDefault="00CA10A2" w:rsidP="00B95945">
      <w:pPr>
        <w:jc w:val="left"/>
        <w:rPr>
          <w:rFonts w:ascii="Century Gothic" w:hAnsi="Century Gothic"/>
          <w:b/>
          <w:i/>
          <w:sz w:val="20"/>
          <w:szCs w:val="20"/>
          <w:lang w:val="en-US"/>
        </w:rPr>
      </w:pPr>
    </w:p>
    <w:p w14:paraId="5D862814" w14:textId="2C1F37B1" w:rsidR="00B95945" w:rsidRPr="007A1A2A" w:rsidRDefault="00B95945" w:rsidP="00B95945">
      <w:pPr>
        <w:jc w:val="left"/>
        <w:rPr>
          <w:rFonts w:ascii="Century Gothic" w:hAnsi="Century Gothic"/>
          <w:b/>
          <w:i/>
          <w:sz w:val="20"/>
          <w:szCs w:val="20"/>
          <w:lang w:val="en-US"/>
        </w:rPr>
      </w:pPr>
      <w:r w:rsidRPr="007A1A2A">
        <w:rPr>
          <w:rFonts w:ascii="Century Gothic" w:hAnsi="Century Gothic"/>
          <w:b/>
          <w:i/>
          <w:sz w:val="20"/>
          <w:szCs w:val="20"/>
          <w:lang w:val="en-US"/>
        </w:rPr>
        <w:lastRenderedPageBreak/>
        <w:t xml:space="preserve">You are almost finished with the survey.  We only have a few final questions about automobile brand personalities that we would like to hear from you about. </w:t>
      </w:r>
    </w:p>
    <w:p w14:paraId="7EBC6FF0" w14:textId="77777777" w:rsidR="00B95945" w:rsidRPr="007A1A2A" w:rsidRDefault="00B95945" w:rsidP="00B95945">
      <w:pPr>
        <w:jc w:val="left"/>
        <w:rPr>
          <w:rFonts w:ascii="Century Gothic" w:hAnsi="Century Gothic"/>
          <w:b/>
          <w:i/>
          <w:sz w:val="20"/>
          <w:szCs w:val="20"/>
          <w:lang w:val="en-US"/>
        </w:rPr>
      </w:pPr>
    </w:p>
    <w:p w14:paraId="1E1F40E0" w14:textId="77777777" w:rsidR="00162323" w:rsidRPr="007A1A2A" w:rsidRDefault="00162323" w:rsidP="00162323">
      <w:pPr>
        <w:rPr>
          <w:rFonts w:ascii="Century Gothic" w:eastAsia="Calibri" w:hAnsi="Century Gothic" w:cs="Times New Roman"/>
          <w:b/>
          <w:sz w:val="20"/>
          <w:szCs w:val="20"/>
          <w:lang w:val="en-US"/>
        </w:rPr>
      </w:pPr>
      <w:r w:rsidRPr="007A1A2A">
        <w:rPr>
          <w:rFonts w:ascii="Century Gothic" w:eastAsia="Calibri" w:hAnsi="Century Gothic" w:cs="Times New Roman"/>
          <w:b/>
          <w:sz w:val="20"/>
          <w:szCs w:val="20"/>
          <w:lang w:val="en-US"/>
        </w:rPr>
        <w:t>AUTOMOBILE BRANDS PERSONALITIES</w:t>
      </w:r>
    </w:p>
    <w:p w14:paraId="3008A06D" w14:textId="77777777" w:rsidR="00162323" w:rsidRPr="007A1A2A" w:rsidRDefault="00162323" w:rsidP="00162323">
      <w:pPr>
        <w:rPr>
          <w:rFonts w:ascii="Century Gothic" w:eastAsia="Calibri" w:hAnsi="Century Gothic" w:cs="Times New Roman"/>
          <w:b/>
          <w:color w:val="002060"/>
          <w:sz w:val="20"/>
          <w:szCs w:val="20"/>
          <w:lang w:val="en-US"/>
        </w:rPr>
      </w:pPr>
      <w:r w:rsidRPr="007A1A2A">
        <w:rPr>
          <w:rFonts w:ascii="Century Gothic" w:eastAsia="Calibri" w:hAnsi="Century Gothic" w:cs="Times New Roman"/>
          <w:b/>
          <w:color w:val="002060"/>
          <w:sz w:val="20"/>
          <w:szCs w:val="20"/>
          <w:lang w:val="en-US"/>
        </w:rPr>
        <w:t>ASK ALL</w:t>
      </w:r>
    </w:p>
    <w:p w14:paraId="55FF4146" w14:textId="77777777" w:rsidR="00B95945" w:rsidRPr="007A1A2A" w:rsidRDefault="00B95945" w:rsidP="00B95945">
      <w:pPr>
        <w:spacing w:line="240" w:lineRule="auto"/>
        <w:ind w:left="720" w:hanging="720"/>
        <w:rPr>
          <w:rFonts w:ascii="Century Gothic" w:hAnsi="Century Gothic"/>
          <w:i/>
          <w:sz w:val="20"/>
          <w:szCs w:val="20"/>
          <w:lang w:val="en-US"/>
        </w:rPr>
      </w:pPr>
      <w:r w:rsidRPr="007A1A2A">
        <w:rPr>
          <w:rFonts w:ascii="Century Gothic" w:hAnsi="Century Gothic"/>
          <w:sz w:val="20"/>
          <w:szCs w:val="20"/>
          <w:lang w:val="en-US"/>
        </w:rPr>
        <w:t>P1.</w:t>
      </w:r>
      <w:r w:rsidRPr="007A1A2A">
        <w:rPr>
          <w:rFonts w:ascii="Century Gothic" w:hAnsi="Century Gothic"/>
          <w:i/>
          <w:sz w:val="20"/>
          <w:szCs w:val="20"/>
          <w:lang w:val="en-US"/>
        </w:rPr>
        <w:t xml:space="preserve"> Automobile brands have personalities that determine the kinds of products they make and </w:t>
      </w:r>
    </w:p>
    <w:p w14:paraId="3C7805CD" w14:textId="77777777" w:rsidR="00B95945" w:rsidRPr="007A1A2A" w:rsidRDefault="00B95945" w:rsidP="00B95945">
      <w:pPr>
        <w:spacing w:line="240" w:lineRule="auto"/>
        <w:ind w:left="720" w:hanging="720"/>
        <w:jc w:val="left"/>
        <w:rPr>
          <w:rFonts w:ascii="Century Gothic" w:hAnsi="Century Gothic"/>
          <w:sz w:val="20"/>
          <w:szCs w:val="20"/>
          <w:lang w:val="en-US"/>
        </w:rPr>
      </w:pPr>
      <w:r w:rsidRPr="007A1A2A">
        <w:rPr>
          <w:rFonts w:ascii="Century Gothic" w:hAnsi="Century Gothic"/>
          <w:i/>
          <w:sz w:val="20"/>
          <w:szCs w:val="20"/>
          <w:lang w:val="en-US"/>
        </w:rPr>
        <w:t xml:space="preserve">advertising they do.  Below are several brand personality descriptions. </w:t>
      </w:r>
      <w:r w:rsidRPr="007A1A2A">
        <w:rPr>
          <w:rFonts w:ascii="Century Gothic" w:hAnsi="Century Gothic"/>
          <w:sz w:val="20"/>
          <w:szCs w:val="20"/>
          <w:lang w:val="en-US"/>
        </w:rPr>
        <w:t xml:space="preserve">Please read each </w:t>
      </w:r>
    </w:p>
    <w:p w14:paraId="63836E79" w14:textId="77777777" w:rsidR="00B95945" w:rsidRPr="007A1A2A" w:rsidRDefault="00B95945" w:rsidP="00B95945">
      <w:pPr>
        <w:spacing w:line="240" w:lineRule="auto"/>
        <w:ind w:left="720" w:hanging="720"/>
        <w:jc w:val="left"/>
        <w:rPr>
          <w:rFonts w:cs="Calibri"/>
          <w:bCs/>
        </w:rPr>
      </w:pPr>
      <w:r w:rsidRPr="007A1A2A">
        <w:rPr>
          <w:rFonts w:ascii="Century Gothic" w:hAnsi="Century Gothic"/>
          <w:sz w:val="20"/>
          <w:szCs w:val="20"/>
          <w:lang w:val="en-US"/>
        </w:rPr>
        <w:t>description</w:t>
      </w:r>
      <w:r w:rsidR="00162323" w:rsidRPr="007A1A2A">
        <w:rPr>
          <w:rFonts w:ascii="Century Gothic" w:hAnsi="Century Gothic"/>
          <w:sz w:val="20"/>
          <w:szCs w:val="20"/>
          <w:lang w:val="en-US"/>
        </w:rPr>
        <w:t xml:space="preserve"> carefully.</w:t>
      </w:r>
      <w:r w:rsidR="00162323" w:rsidRPr="007A1A2A">
        <w:rPr>
          <w:rFonts w:cs="Calibri"/>
          <w:bCs/>
        </w:rPr>
        <w:t xml:space="preserve">  </w:t>
      </w:r>
      <w:r w:rsidR="00162323" w:rsidRPr="007A1A2A">
        <w:rPr>
          <w:rFonts w:cs="Calibri"/>
          <w:b/>
          <w:bCs/>
          <w:i/>
          <w:iCs/>
        </w:rPr>
        <w:t>Indicate how likely you are to consider purchasing a vehicle from that brand.</w:t>
      </w:r>
      <w:r w:rsidR="00162323" w:rsidRPr="007A1A2A">
        <w:rPr>
          <w:rFonts w:cs="Calibri"/>
          <w:bCs/>
        </w:rPr>
        <w:t xml:space="preserve">  </w:t>
      </w:r>
    </w:p>
    <w:p w14:paraId="44321277" w14:textId="77777777" w:rsidR="00162323" w:rsidRPr="007A1A2A" w:rsidRDefault="00162323" w:rsidP="00B95945">
      <w:pPr>
        <w:spacing w:line="240" w:lineRule="auto"/>
        <w:ind w:left="720" w:hanging="720"/>
        <w:jc w:val="left"/>
        <w:rPr>
          <w:rFonts w:ascii="Century Gothic" w:hAnsi="Century Gothic"/>
          <w:sz w:val="20"/>
          <w:szCs w:val="20"/>
          <w:lang w:val="en-US"/>
        </w:rPr>
      </w:pPr>
      <w:r w:rsidRPr="007A1A2A">
        <w:rPr>
          <w:rFonts w:ascii="Century Gothic" w:hAnsi="Century Gothic"/>
          <w:sz w:val="20"/>
          <w:szCs w:val="20"/>
          <w:lang w:val="en-US"/>
        </w:rPr>
        <w:t xml:space="preserve">Assume you were shopping for a new vehicle today and each brand had products that meet all </w:t>
      </w:r>
    </w:p>
    <w:p w14:paraId="4FFB3865" w14:textId="77777777" w:rsidR="00162323" w:rsidRPr="007A1A2A" w:rsidRDefault="00162323" w:rsidP="00162323">
      <w:pPr>
        <w:spacing w:line="240" w:lineRule="auto"/>
        <w:ind w:left="720" w:hanging="720"/>
        <w:rPr>
          <w:rFonts w:ascii="Century Gothic" w:hAnsi="Century Gothic"/>
          <w:sz w:val="20"/>
          <w:szCs w:val="20"/>
          <w:lang w:val="en-US"/>
        </w:rPr>
      </w:pPr>
      <w:r w:rsidRPr="007A1A2A">
        <w:rPr>
          <w:rFonts w:ascii="Century Gothic" w:hAnsi="Century Gothic"/>
          <w:sz w:val="20"/>
          <w:szCs w:val="20"/>
          <w:lang w:val="en-US"/>
        </w:rPr>
        <w:t xml:space="preserve">your needs. </w:t>
      </w:r>
    </w:p>
    <w:p w14:paraId="73AF5A5F" w14:textId="77777777" w:rsidR="00162323" w:rsidRPr="007A1A2A" w:rsidRDefault="00162323" w:rsidP="00162323">
      <w:pPr>
        <w:spacing w:line="240" w:lineRule="auto"/>
        <w:ind w:left="720" w:hanging="720"/>
        <w:rPr>
          <w:rFonts w:cs="Calibri"/>
          <w:b/>
          <w:bCs/>
        </w:rPr>
      </w:pPr>
    </w:p>
    <w:tbl>
      <w:tblPr>
        <w:tblW w:w="109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5"/>
        <w:gridCol w:w="1297"/>
        <w:gridCol w:w="1297"/>
        <w:gridCol w:w="1297"/>
        <w:gridCol w:w="1297"/>
        <w:gridCol w:w="1297"/>
      </w:tblGrid>
      <w:tr w:rsidR="00162323" w:rsidRPr="007A1A2A" w14:paraId="642090FA" w14:textId="77777777" w:rsidTr="00B93306">
        <w:trPr>
          <w:trHeight w:val="404"/>
        </w:trPr>
        <w:tc>
          <w:tcPr>
            <w:tcW w:w="5040" w:type="dxa"/>
          </w:tcPr>
          <w:p w14:paraId="292AECFE" w14:textId="77777777" w:rsidR="00162323" w:rsidRPr="007A1A2A" w:rsidRDefault="00162323" w:rsidP="00B93306">
            <w:pPr>
              <w:spacing w:line="240" w:lineRule="auto"/>
              <w:rPr>
                <w:rFonts w:cs="Calibri"/>
                <w:b/>
                <w:color w:val="0000FF"/>
              </w:rPr>
            </w:pPr>
            <w:r w:rsidRPr="007A1A2A">
              <w:rPr>
                <w:rFonts w:cs="Calibri"/>
                <w:b/>
                <w:i/>
                <w:color w:val="0000FF"/>
              </w:rPr>
              <w:t>RANDOMIZE LIST</w:t>
            </w:r>
          </w:p>
        </w:tc>
        <w:tc>
          <w:tcPr>
            <w:tcW w:w="1186" w:type="dxa"/>
          </w:tcPr>
          <w:p w14:paraId="6ED29720" w14:textId="77777777" w:rsidR="00162323" w:rsidRPr="007A1A2A" w:rsidRDefault="00162323" w:rsidP="00B93306">
            <w:pPr>
              <w:spacing w:line="240" w:lineRule="auto"/>
              <w:jc w:val="center"/>
              <w:rPr>
                <w:rFonts w:ascii="Century Gothic" w:hAnsi="Century Gothic"/>
                <w:sz w:val="20"/>
                <w:szCs w:val="20"/>
                <w:lang w:val="en-US"/>
              </w:rPr>
            </w:pPr>
            <w:proofErr w:type="gramStart"/>
            <w:r w:rsidRPr="007A1A2A">
              <w:rPr>
                <w:rFonts w:ascii="Century Gothic" w:hAnsi="Century Gothic"/>
                <w:sz w:val="20"/>
                <w:szCs w:val="20"/>
                <w:lang w:val="en-US"/>
              </w:rPr>
              <w:t>Definitely consider</w:t>
            </w:r>
            <w:proofErr w:type="gramEnd"/>
            <w:r w:rsidRPr="007A1A2A">
              <w:rPr>
                <w:rFonts w:ascii="Century Gothic" w:hAnsi="Century Gothic"/>
                <w:sz w:val="20"/>
                <w:szCs w:val="20"/>
                <w:lang w:val="en-US"/>
              </w:rPr>
              <w:t xml:space="preserve"> purchasing</w:t>
            </w:r>
          </w:p>
          <w:p w14:paraId="1FFC9213" w14:textId="77777777" w:rsidR="00162323" w:rsidRPr="007A1A2A" w:rsidRDefault="00162323" w:rsidP="00B93306">
            <w:pPr>
              <w:spacing w:line="240" w:lineRule="auto"/>
              <w:jc w:val="center"/>
              <w:rPr>
                <w:rFonts w:ascii="Century Gothic" w:hAnsi="Century Gothic"/>
                <w:sz w:val="20"/>
                <w:szCs w:val="20"/>
                <w:lang w:val="en-US"/>
              </w:rPr>
            </w:pPr>
          </w:p>
          <w:p w14:paraId="377CA8A9"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5</w:t>
            </w:r>
          </w:p>
        </w:tc>
        <w:tc>
          <w:tcPr>
            <w:tcW w:w="1176" w:type="dxa"/>
          </w:tcPr>
          <w:p w14:paraId="445F395B"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Probably consider purchasing</w:t>
            </w:r>
          </w:p>
          <w:p w14:paraId="1428295C" w14:textId="77777777" w:rsidR="00162323" w:rsidRPr="007A1A2A" w:rsidRDefault="00162323" w:rsidP="00B93306">
            <w:pPr>
              <w:spacing w:line="240" w:lineRule="auto"/>
              <w:jc w:val="center"/>
              <w:rPr>
                <w:rFonts w:ascii="Century Gothic" w:hAnsi="Century Gothic"/>
                <w:sz w:val="20"/>
                <w:szCs w:val="20"/>
                <w:lang w:val="en-US"/>
              </w:rPr>
            </w:pPr>
          </w:p>
          <w:p w14:paraId="63C764F8"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4</w:t>
            </w:r>
          </w:p>
        </w:tc>
        <w:tc>
          <w:tcPr>
            <w:tcW w:w="1176" w:type="dxa"/>
          </w:tcPr>
          <w:p w14:paraId="737960EC"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Might or might not consider purchasing</w:t>
            </w:r>
          </w:p>
          <w:p w14:paraId="12882DFB" w14:textId="673AC38C"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3</w:t>
            </w:r>
          </w:p>
        </w:tc>
        <w:tc>
          <w:tcPr>
            <w:tcW w:w="1176" w:type="dxa"/>
          </w:tcPr>
          <w:p w14:paraId="0D58AD8F"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 xml:space="preserve">Probably </w:t>
            </w:r>
          </w:p>
          <w:p w14:paraId="1E070358"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NOT</w:t>
            </w:r>
          </w:p>
          <w:p w14:paraId="0E1809E2"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consider purchasing</w:t>
            </w:r>
          </w:p>
          <w:p w14:paraId="4B3FDE72"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2</w:t>
            </w:r>
          </w:p>
        </w:tc>
        <w:tc>
          <w:tcPr>
            <w:tcW w:w="1176" w:type="dxa"/>
          </w:tcPr>
          <w:p w14:paraId="6C458FDB"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 xml:space="preserve">Definitely </w:t>
            </w:r>
          </w:p>
          <w:p w14:paraId="43ACB999"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NOT</w:t>
            </w:r>
          </w:p>
          <w:p w14:paraId="5458F1EE"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consider purchasing</w:t>
            </w:r>
          </w:p>
          <w:p w14:paraId="73461F02" w14:textId="77777777" w:rsidR="00162323" w:rsidRPr="007A1A2A" w:rsidRDefault="00162323" w:rsidP="00B93306">
            <w:pPr>
              <w:spacing w:line="240" w:lineRule="auto"/>
              <w:jc w:val="center"/>
              <w:rPr>
                <w:rFonts w:ascii="Century Gothic" w:hAnsi="Century Gothic"/>
                <w:sz w:val="20"/>
                <w:szCs w:val="20"/>
                <w:lang w:val="en-US"/>
              </w:rPr>
            </w:pPr>
            <w:r w:rsidRPr="007A1A2A">
              <w:rPr>
                <w:rFonts w:ascii="Century Gothic" w:hAnsi="Century Gothic"/>
                <w:sz w:val="20"/>
                <w:szCs w:val="20"/>
                <w:lang w:val="en-US"/>
              </w:rPr>
              <w:t>1</w:t>
            </w:r>
          </w:p>
        </w:tc>
      </w:tr>
      <w:tr w:rsidR="00162323" w:rsidRPr="007A1A2A" w14:paraId="47F6A302" w14:textId="77777777" w:rsidTr="00B93306">
        <w:tc>
          <w:tcPr>
            <w:tcW w:w="5040" w:type="dxa"/>
          </w:tcPr>
          <w:p w14:paraId="5066AD65" w14:textId="77777777" w:rsidR="00162323" w:rsidRPr="007A1A2A" w:rsidRDefault="00162323" w:rsidP="00B93306">
            <w:pPr>
              <w:spacing w:line="240" w:lineRule="auto"/>
              <w:rPr>
                <w:rFonts w:eastAsia="Times New Roman" w:cs="Calibri"/>
                <w:noProof/>
                <w:color w:val="000000"/>
                <w:kern w:val="24"/>
              </w:rPr>
            </w:pPr>
            <w:r w:rsidRPr="007A1A2A">
              <w:rPr>
                <w:rFonts w:eastAsia="Times New Roman" w:cs="Calibri"/>
                <w:noProof/>
                <w:color w:val="000000"/>
                <w:kern w:val="24"/>
              </w:rPr>
              <w:t>Friendly, hardworking, practical and unpretentious, this brand takes great pleasure in spending time with friends and family. This brand is principled, honest, and committed to serving people at every point in their lives. Others respect this brand’s sense of fair play and integrity and see this brand often lending a hand or contributing to the community. When circumstances call, this is the brand that steps up to do the right thing.</w:t>
            </w:r>
          </w:p>
        </w:tc>
        <w:tc>
          <w:tcPr>
            <w:tcW w:w="1186" w:type="dxa"/>
          </w:tcPr>
          <w:p w14:paraId="0E16EF16"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20DEC7FB"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1DAAA960" w14:textId="3CE323B2"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37307C67"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5A213B8E" w14:textId="77777777" w:rsidR="00162323" w:rsidRPr="007A1A2A" w:rsidRDefault="00162323" w:rsidP="00B93306">
            <w:pPr>
              <w:spacing w:line="240" w:lineRule="auto"/>
              <w:jc w:val="center"/>
              <w:rPr>
                <w:rFonts w:cs="Calibri"/>
              </w:rPr>
            </w:pPr>
            <w:r w:rsidRPr="007A1A2A">
              <w:rPr>
                <w:rFonts w:cs="Calibri"/>
              </w:rPr>
              <w:sym w:font="Wingdings" w:char="F06D"/>
            </w:r>
          </w:p>
        </w:tc>
      </w:tr>
      <w:tr w:rsidR="00162323" w:rsidRPr="007A1A2A" w14:paraId="3A70EE05" w14:textId="77777777" w:rsidTr="00B93306">
        <w:tc>
          <w:tcPr>
            <w:tcW w:w="5040" w:type="dxa"/>
          </w:tcPr>
          <w:p w14:paraId="5BD85732" w14:textId="77777777" w:rsidR="00162323" w:rsidRPr="007A1A2A" w:rsidRDefault="00162323" w:rsidP="00B93306">
            <w:pPr>
              <w:autoSpaceDE w:val="0"/>
              <w:autoSpaceDN w:val="0"/>
              <w:adjustRightInd w:val="0"/>
              <w:spacing w:line="240" w:lineRule="auto"/>
              <w:rPr>
                <w:rFonts w:cs="Calibri"/>
                <w:color w:val="000000"/>
              </w:rPr>
            </w:pPr>
            <w:r w:rsidRPr="007A1A2A">
              <w:rPr>
                <w:rFonts w:cs="Calibri"/>
                <w:color w:val="000000"/>
              </w:rPr>
              <w:t xml:space="preserve">This brand believes things worth doing are worth doing right.  It leads by example with an understated confidence that comes from discipline and rational thinking.  Responsible, </w:t>
            </w:r>
            <w:proofErr w:type="gramStart"/>
            <w:r w:rsidRPr="007A1A2A">
              <w:rPr>
                <w:rFonts w:cs="Calibri"/>
                <w:color w:val="000000"/>
              </w:rPr>
              <w:t>knowledgeable</w:t>
            </w:r>
            <w:proofErr w:type="gramEnd"/>
            <w:r w:rsidRPr="007A1A2A">
              <w:rPr>
                <w:rFonts w:cs="Calibri"/>
                <w:color w:val="000000"/>
              </w:rPr>
              <w:t xml:space="preserve"> and dutiful it sets high standards for itself.  </w:t>
            </w:r>
            <w:proofErr w:type="gramStart"/>
            <w:r w:rsidRPr="007A1A2A">
              <w:rPr>
                <w:rFonts w:cs="Calibri"/>
                <w:color w:val="000000"/>
              </w:rPr>
              <w:t>It’s</w:t>
            </w:r>
            <w:proofErr w:type="gramEnd"/>
            <w:r w:rsidRPr="007A1A2A">
              <w:rPr>
                <w:rFonts w:cs="Calibri"/>
                <w:color w:val="000000"/>
              </w:rPr>
              <w:t xml:space="preserve"> about being prepared and having the inner drive to do things right.  This brand is always up for conquering a challenge.  It is respected for being distinct and </w:t>
            </w:r>
            <w:proofErr w:type="gramStart"/>
            <w:r w:rsidRPr="007A1A2A">
              <w:rPr>
                <w:rFonts w:cs="Calibri"/>
                <w:color w:val="000000"/>
              </w:rPr>
              <w:t>that’s</w:t>
            </w:r>
            <w:proofErr w:type="gramEnd"/>
            <w:r w:rsidRPr="007A1A2A">
              <w:rPr>
                <w:rFonts w:cs="Calibri"/>
                <w:color w:val="000000"/>
              </w:rPr>
              <w:t xml:space="preserve"> why only the best will do.</w:t>
            </w:r>
          </w:p>
        </w:tc>
        <w:tc>
          <w:tcPr>
            <w:tcW w:w="1186" w:type="dxa"/>
          </w:tcPr>
          <w:p w14:paraId="15960058"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3697E804"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7CACB632" w14:textId="70DD3170"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08D686B7"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28FAD959" w14:textId="77777777" w:rsidR="00162323" w:rsidRPr="007A1A2A" w:rsidRDefault="00162323" w:rsidP="00B93306">
            <w:pPr>
              <w:spacing w:line="240" w:lineRule="auto"/>
              <w:jc w:val="center"/>
              <w:rPr>
                <w:rFonts w:cs="Calibri"/>
              </w:rPr>
            </w:pPr>
            <w:r w:rsidRPr="007A1A2A">
              <w:rPr>
                <w:rFonts w:cs="Calibri"/>
              </w:rPr>
              <w:sym w:font="Wingdings" w:char="F06D"/>
            </w:r>
          </w:p>
        </w:tc>
      </w:tr>
      <w:tr w:rsidR="00162323" w:rsidRPr="007A1A2A" w14:paraId="0DE274C8" w14:textId="77777777" w:rsidTr="00B93306">
        <w:tc>
          <w:tcPr>
            <w:tcW w:w="5040" w:type="dxa"/>
          </w:tcPr>
          <w:p w14:paraId="1968029F" w14:textId="77777777" w:rsidR="00162323" w:rsidRPr="007A1A2A" w:rsidRDefault="00162323" w:rsidP="00B93306">
            <w:pPr>
              <w:spacing w:line="240" w:lineRule="auto"/>
              <w:rPr>
                <w:rFonts w:eastAsia="Times New Roman" w:cs="Calibri"/>
                <w:color w:val="000000"/>
                <w:kern w:val="24"/>
              </w:rPr>
            </w:pPr>
            <w:r w:rsidRPr="007A1A2A">
              <w:rPr>
                <w:rFonts w:eastAsia="Times New Roman" w:cs="Calibri"/>
                <w:color w:val="000000"/>
                <w:kern w:val="24"/>
              </w:rPr>
              <w:t xml:space="preserve">This thoughtful and imaginative brand lives life to the fullest through meaningful relationships and new experiences. It tries to make a positive difference in the world and always has the courage to do the right thing.  It believes life is about the journey and the discovery that comes with it, especially when it can be shared with others. Creative and open-minded, it appreciates beauty, harmony, and attention to detail.  It is a modern luxury brand that invites you to come as you are. </w:t>
            </w:r>
          </w:p>
        </w:tc>
        <w:tc>
          <w:tcPr>
            <w:tcW w:w="1186" w:type="dxa"/>
          </w:tcPr>
          <w:p w14:paraId="46394835"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1E93E6CF"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2B0A469A" w14:textId="70BE845B"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44434CA6"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64E059D0" w14:textId="77777777" w:rsidR="00162323" w:rsidRPr="007A1A2A" w:rsidRDefault="00162323" w:rsidP="00B93306">
            <w:pPr>
              <w:spacing w:line="240" w:lineRule="auto"/>
              <w:jc w:val="center"/>
              <w:rPr>
                <w:rFonts w:cs="Calibri"/>
              </w:rPr>
            </w:pPr>
            <w:r w:rsidRPr="007A1A2A">
              <w:rPr>
                <w:rFonts w:cs="Calibri"/>
              </w:rPr>
              <w:sym w:font="Wingdings" w:char="F06D"/>
            </w:r>
          </w:p>
        </w:tc>
      </w:tr>
      <w:tr w:rsidR="00162323" w:rsidRPr="007A1A2A" w14:paraId="3F7525CA" w14:textId="77777777" w:rsidTr="00B93306">
        <w:tc>
          <w:tcPr>
            <w:tcW w:w="5040" w:type="dxa"/>
          </w:tcPr>
          <w:p w14:paraId="43A6C591" w14:textId="77777777" w:rsidR="00162323" w:rsidRPr="007A1A2A" w:rsidRDefault="00162323" w:rsidP="00B93306">
            <w:pPr>
              <w:spacing w:line="240" w:lineRule="auto"/>
              <w:rPr>
                <w:rFonts w:cs="Calibri"/>
              </w:rPr>
            </w:pPr>
            <w:r w:rsidRPr="007A1A2A">
              <w:rPr>
                <w:rFonts w:eastAsia="Times New Roman" w:cs="Calibri"/>
                <w:noProof/>
                <w:color w:val="000000"/>
                <w:kern w:val="24"/>
              </w:rPr>
              <w:t xml:space="preserve">Confident in its actions and unwavering in its </w:t>
            </w:r>
            <w:r w:rsidRPr="007A1A2A">
              <w:rPr>
                <w:rFonts w:eastAsia="Times New Roman" w:cs="Calibri"/>
                <w:noProof/>
                <w:color w:val="000000"/>
                <w:kern w:val="24"/>
              </w:rPr>
              <w:lastRenderedPageBreak/>
              <w:t>vision for success, this brand is an independent leader. It does not follow the expected course, instead it believes the only way one can achieve greatness is to follow its own path. Social and spontaneous, a passion for living drives this brand to embrace new experiences, take calculated risks and challenge itself to break new ground and accomplish what was once impossible.  Charismatic and exciting, it is a luxury brand that is authentic, makes a dramatic statement and has a relentless desire to be the best.</w:t>
            </w:r>
          </w:p>
        </w:tc>
        <w:tc>
          <w:tcPr>
            <w:tcW w:w="1186" w:type="dxa"/>
          </w:tcPr>
          <w:p w14:paraId="6FF62C41" w14:textId="77777777" w:rsidR="00162323" w:rsidRPr="007A1A2A" w:rsidRDefault="00162323" w:rsidP="00B93306">
            <w:pPr>
              <w:spacing w:line="240" w:lineRule="auto"/>
              <w:jc w:val="center"/>
              <w:rPr>
                <w:rFonts w:cs="Calibri"/>
              </w:rPr>
            </w:pPr>
            <w:r w:rsidRPr="007A1A2A">
              <w:rPr>
                <w:rFonts w:cs="Calibri"/>
              </w:rPr>
              <w:lastRenderedPageBreak/>
              <w:sym w:font="Wingdings" w:char="F06D"/>
            </w:r>
          </w:p>
        </w:tc>
        <w:tc>
          <w:tcPr>
            <w:tcW w:w="1176" w:type="dxa"/>
          </w:tcPr>
          <w:p w14:paraId="520CBEFC"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4E07AFAC" w14:textId="57E87BD6"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17EB496E" w14:textId="77777777" w:rsidR="00162323" w:rsidRPr="007A1A2A" w:rsidRDefault="00162323" w:rsidP="00B93306">
            <w:pPr>
              <w:spacing w:line="240" w:lineRule="auto"/>
              <w:jc w:val="center"/>
              <w:rPr>
                <w:rFonts w:cs="Calibri"/>
              </w:rPr>
            </w:pPr>
            <w:r w:rsidRPr="007A1A2A">
              <w:rPr>
                <w:rFonts w:cs="Calibri"/>
              </w:rPr>
              <w:sym w:font="Wingdings" w:char="F06D"/>
            </w:r>
          </w:p>
        </w:tc>
        <w:tc>
          <w:tcPr>
            <w:tcW w:w="1176" w:type="dxa"/>
          </w:tcPr>
          <w:p w14:paraId="386CC2AD" w14:textId="77777777" w:rsidR="00162323" w:rsidRPr="007A1A2A" w:rsidRDefault="00162323" w:rsidP="00B93306">
            <w:pPr>
              <w:spacing w:line="240" w:lineRule="auto"/>
              <w:jc w:val="center"/>
              <w:rPr>
                <w:rFonts w:cs="Calibri"/>
              </w:rPr>
            </w:pPr>
            <w:r w:rsidRPr="007A1A2A">
              <w:rPr>
                <w:rFonts w:cs="Calibri"/>
              </w:rPr>
              <w:sym w:font="Wingdings" w:char="F06D"/>
            </w:r>
          </w:p>
        </w:tc>
      </w:tr>
    </w:tbl>
    <w:p w14:paraId="0C37800A" w14:textId="77777777" w:rsidR="00162323" w:rsidRPr="007A1A2A" w:rsidRDefault="00162323" w:rsidP="00162323">
      <w:pPr>
        <w:spacing w:line="240" w:lineRule="auto"/>
        <w:ind w:left="360" w:hanging="360"/>
        <w:rPr>
          <w:rFonts w:cs="Calibri"/>
          <w:b/>
          <w:color w:val="0000FF"/>
        </w:rPr>
      </w:pPr>
    </w:p>
    <w:p w14:paraId="1C809BCA" w14:textId="77777777" w:rsidR="00CA10A2" w:rsidRDefault="00CA10A2" w:rsidP="00162323">
      <w:pPr>
        <w:spacing w:line="240" w:lineRule="auto"/>
        <w:ind w:left="360" w:hanging="360"/>
        <w:rPr>
          <w:rFonts w:cs="Calibri"/>
          <w:b/>
          <w:color w:val="0000FF"/>
        </w:rPr>
      </w:pPr>
    </w:p>
    <w:p w14:paraId="088664CC" w14:textId="77777777" w:rsidR="00162323" w:rsidRPr="007A1A2A" w:rsidRDefault="00162323" w:rsidP="000E6E3F">
      <w:pPr>
        <w:pBdr>
          <w:bottom w:val="single" w:sz="6" w:space="1" w:color="auto"/>
        </w:pBdr>
        <w:tabs>
          <w:tab w:val="left" w:pos="0"/>
        </w:tabs>
        <w:rPr>
          <w:rFonts w:ascii="Century Gothic" w:hAnsi="Century Gothic" w:cs="Arial"/>
          <w:b/>
          <w:color w:val="FF0000"/>
          <w:sz w:val="20"/>
          <w:szCs w:val="20"/>
        </w:rPr>
      </w:pPr>
    </w:p>
    <w:p w14:paraId="26D5A820" w14:textId="77777777" w:rsidR="000E6E3F" w:rsidRPr="00D9466B" w:rsidRDefault="00162323" w:rsidP="000E6E3F">
      <w:pPr>
        <w:pBdr>
          <w:bottom w:val="single" w:sz="6" w:space="1" w:color="auto"/>
        </w:pBdr>
        <w:tabs>
          <w:tab w:val="left" w:pos="0"/>
        </w:tabs>
        <w:rPr>
          <w:rFonts w:ascii="Century Gothic" w:hAnsi="Century Gothic" w:cs="Arial"/>
          <w:sz w:val="20"/>
          <w:szCs w:val="20"/>
        </w:rPr>
      </w:pPr>
      <w:r w:rsidRPr="007A1A2A" w:rsidDel="00162323">
        <w:rPr>
          <w:rFonts w:ascii="Century Gothic" w:hAnsi="Century Gothic" w:cs="Arial"/>
          <w:b/>
          <w:color w:val="FF0000"/>
          <w:sz w:val="20"/>
          <w:szCs w:val="20"/>
        </w:rPr>
        <w:t xml:space="preserve"> </w:t>
      </w:r>
      <w:r w:rsidR="000E6E3F" w:rsidRPr="007A1A2A">
        <w:rPr>
          <w:rFonts w:ascii="Century Gothic" w:hAnsi="Century Gothic" w:cs="Arial"/>
          <w:b/>
          <w:color w:val="FF0000"/>
          <w:sz w:val="20"/>
          <w:szCs w:val="20"/>
        </w:rPr>
        <w:t xml:space="preserve">[THANK </w:t>
      </w:r>
      <w:proofErr w:type="gramStart"/>
      <w:r w:rsidR="000E6E3F" w:rsidRPr="007A1A2A">
        <w:rPr>
          <w:rFonts w:ascii="Century Gothic" w:hAnsi="Century Gothic" w:cs="Arial"/>
          <w:b/>
          <w:color w:val="FF0000"/>
          <w:sz w:val="20"/>
          <w:szCs w:val="20"/>
        </w:rPr>
        <w:t>YOU PAGE</w:t>
      </w:r>
      <w:proofErr w:type="gramEnd"/>
      <w:r w:rsidR="000E6E3F" w:rsidRPr="007A1A2A">
        <w:rPr>
          <w:rFonts w:ascii="Century Gothic" w:hAnsi="Century Gothic" w:cs="Arial"/>
          <w:b/>
          <w:color w:val="FF0000"/>
          <w:sz w:val="20"/>
          <w:szCs w:val="20"/>
        </w:rPr>
        <w:t>]</w:t>
      </w:r>
    </w:p>
    <w:p w14:paraId="6D9F8813" w14:textId="77777777" w:rsidR="000E6E3F" w:rsidRPr="00D9466B" w:rsidRDefault="000E6E3F" w:rsidP="000E6E3F">
      <w:pPr>
        <w:pBdr>
          <w:bottom w:val="single" w:sz="6" w:space="1" w:color="auto"/>
        </w:pBdr>
        <w:tabs>
          <w:tab w:val="left" w:pos="0"/>
        </w:tabs>
        <w:rPr>
          <w:rFonts w:ascii="Century Gothic" w:hAnsi="Century Gothic" w:cs="Arial"/>
          <w:sz w:val="20"/>
          <w:szCs w:val="20"/>
        </w:rPr>
      </w:pPr>
    </w:p>
    <w:p w14:paraId="1C342070" w14:textId="77777777" w:rsidR="007F11A1" w:rsidRPr="00D9466B" w:rsidRDefault="007F11A1" w:rsidP="000E6E3F">
      <w:pPr>
        <w:rPr>
          <w:rFonts w:ascii="Century Gothic" w:hAnsi="Century Gothic"/>
          <w:sz w:val="20"/>
          <w:szCs w:val="20"/>
        </w:rPr>
      </w:pPr>
    </w:p>
    <w:sectPr w:rsidR="007F11A1" w:rsidRPr="00D9466B" w:rsidSect="007F2953">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C3235" w14:textId="77777777" w:rsidR="00ED4389" w:rsidRDefault="00ED4389">
      <w:pPr>
        <w:spacing w:line="240" w:lineRule="auto"/>
      </w:pPr>
      <w:r>
        <w:separator/>
      </w:r>
    </w:p>
  </w:endnote>
  <w:endnote w:type="continuationSeparator" w:id="0">
    <w:p w14:paraId="2B78F547" w14:textId="77777777" w:rsidR="00ED4389" w:rsidRDefault="00ED4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D1D5D" w14:textId="52C49B9D" w:rsidR="002761B5" w:rsidRDefault="002761B5">
    <w:pPr>
      <w:pStyle w:val="Footer"/>
      <w:tabs>
        <w:tab w:val="clear" w:pos="9026"/>
        <w:tab w:val="right" w:pos="9781"/>
      </w:tabs>
      <w:ind w:left="-709"/>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8FC57" w14:textId="77777777" w:rsidR="00ED4389" w:rsidRDefault="00ED4389">
      <w:pPr>
        <w:spacing w:line="240" w:lineRule="auto"/>
      </w:pPr>
      <w:r>
        <w:separator/>
      </w:r>
    </w:p>
  </w:footnote>
  <w:footnote w:type="continuationSeparator" w:id="0">
    <w:p w14:paraId="056FA5BF" w14:textId="77777777" w:rsidR="00ED4389" w:rsidRDefault="00ED4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26891" w14:textId="0E3AD835" w:rsidR="002761B5" w:rsidRDefault="00276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897"/>
    <w:multiLevelType w:val="hybridMultilevel"/>
    <w:tmpl w:val="BCDCD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3F5823"/>
    <w:multiLevelType w:val="hybridMultilevel"/>
    <w:tmpl w:val="1368DB62"/>
    <w:lvl w:ilvl="0" w:tplc="ED34A754">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0627A"/>
    <w:multiLevelType w:val="hybridMultilevel"/>
    <w:tmpl w:val="857206BC"/>
    <w:lvl w:ilvl="0" w:tplc="96F4AB0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F5264"/>
    <w:multiLevelType w:val="hybridMultilevel"/>
    <w:tmpl w:val="7FB85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02FC6"/>
    <w:multiLevelType w:val="hybridMultilevel"/>
    <w:tmpl w:val="D6DC2D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74630AC"/>
    <w:multiLevelType w:val="hybridMultilevel"/>
    <w:tmpl w:val="DDF82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71977"/>
    <w:multiLevelType w:val="hybridMultilevel"/>
    <w:tmpl w:val="2DFEBE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1440"/>
    <w:multiLevelType w:val="hybridMultilevel"/>
    <w:tmpl w:val="030074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E5267"/>
    <w:multiLevelType w:val="hybridMultilevel"/>
    <w:tmpl w:val="2EDE4372"/>
    <w:lvl w:ilvl="0" w:tplc="C0A02A0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50EF2"/>
    <w:multiLevelType w:val="hybridMultilevel"/>
    <w:tmpl w:val="ABBE2C82"/>
    <w:lvl w:ilvl="0" w:tplc="0AD85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4625A"/>
    <w:multiLevelType w:val="hybridMultilevel"/>
    <w:tmpl w:val="B350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FF27FC"/>
    <w:multiLevelType w:val="hybridMultilevel"/>
    <w:tmpl w:val="32DEE50E"/>
    <w:lvl w:ilvl="0" w:tplc="960A9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52DA3"/>
    <w:multiLevelType w:val="hybridMultilevel"/>
    <w:tmpl w:val="738A0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E53C3"/>
    <w:multiLevelType w:val="hybridMultilevel"/>
    <w:tmpl w:val="F7A29A4E"/>
    <w:lvl w:ilvl="0" w:tplc="144E310A">
      <w:start w:val="1"/>
      <w:numFmt w:val="decimal"/>
      <w:lvlText w:val="%1."/>
      <w:lvlJc w:val="left"/>
      <w:pPr>
        <w:ind w:left="720" w:hanging="360"/>
      </w:pPr>
      <w:rPr>
        <w:rFonts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14916"/>
    <w:multiLevelType w:val="hybridMultilevel"/>
    <w:tmpl w:val="4C56CC6E"/>
    <w:lvl w:ilvl="0" w:tplc="29F4E83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1EC477C7"/>
    <w:multiLevelType w:val="hybridMultilevel"/>
    <w:tmpl w:val="390AB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61CAF"/>
    <w:multiLevelType w:val="hybridMultilevel"/>
    <w:tmpl w:val="4D5ACF2C"/>
    <w:lvl w:ilvl="0" w:tplc="1646DBF0">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07B0A"/>
    <w:multiLevelType w:val="hybridMultilevel"/>
    <w:tmpl w:val="0F00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A13CE"/>
    <w:multiLevelType w:val="hybridMultilevel"/>
    <w:tmpl w:val="0828472A"/>
    <w:lvl w:ilvl="0" w:tplc="C0B20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B4813"/>
    <w:multiLevelType w:val="hybridMultilevel"/>
    <w:tmpl w:val="7DA23EB0"/>
    <w:lvl w:ilvl="0" w:tplc="BC64D036">
      <w:start w:val="1"/>
      <w:numFmt w:val="decimal"/>
      <w:lvlText w:val="%1)"/>
      <w:lvlJc w:val="left"/>
      <w:pPr>
        <w:ind w:left="765" w:hanging="360"/>
      </w:pPr>
      <w:rPr>
        <w:b w:val="0"/>
        <w:color w:val="auto"/>
      </w:rPr>
    </w:lvl>
    <w:lvl w:ilvl="1" w:tplc="04090011">
      <w:start w:val="1"/>
      <w:numFmt w:val="decimal"/>
      <w:lvlText w:val="%2)"/>
      <w:lvlJc w:val="left"/>
      <w:pPr>
        <w:ind w:left="1485" w:hanging="360"/>
      </w:pPr>
      <w:rPr>
        <w:color w:val="auto"/>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28580347"/>
    <w:multiLevelType w:val="hybridMultilevel"/>
    <w:tmpl w:val="CEB6A8D0"/>
    <w:lvl w:ilvl="0" w:tplc="4B6E1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A6F38"/>
    <w:multiLevelType w:val="hybridMultilevel"/>
    <w:tmpl w:val="EC306B04"/>
    <w:lvl w:ilvl="0" w:tplc="08F4F4D0">
      <w:start w:val="1"/>
      <w:numFmt w:val="decimal"/>
      <w:lvlText w:val="%1."/>
      <w:lvlJc w:val="left"/>
      <w:pPr>
        <w:ind w:left="90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A60822"/>
    <w:multiLevelType w:val="hybridMultilevel"/>
    <w:tmpl w:val="C13CD21C"/>
    <w:lvl w:ilvl="0" w:tplc="340E6472">
      <w:start w:val="1"/>
      <w:numFmt w:val="decimal"/>
      <w:lvlText w:val="%1)"/>
      <w:lvlJc w:val="left"/>
      <w:pPr>
        <w:ind w:left="810" w:hanging="360"/>
      </w:pPr>
      <w:rPr>
        <w:b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2C794782"/>
    <w:multiLevelType w:val="hybridMultilevel"/>
    <w:tmpl w:val="0A085698"/>
    <w:lvl w:ilvl="0" w:tplc="B12A328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986C67"/>
    <w:multiLevelType w:val="hybridMultilevel"/>
    <w:tmpl w:val="00725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7823AD"/>
    <w:multiLevelType w:val="hybridMultilevel"/>
    <w:tmpl w:val="8850C450"/>
    <w:lvl w:ilvl="0" w:tplc="CA18795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B367BD"/>
    <w:multiLevelType w:val="hybridMultilevel"/>
    <w:tmpl w:val="17825B80"/>
    <w:lvl w:ilvl="0" w:tplc="FCC4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A5E24"/>
    <w:multiLevelType w:val="hybridMultilevel"/>
    <w:tmpl w:val="98E617F6"/>
    <w:lvl w:ilvl="0" w:tplc="6C86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312444"/>
    <w:multiLevelType w:val="hybridMultilevel"/>
    <w:tmpl w:val="1CE85CDE"/>
    <w:lvl w:ilvl="0" w:tplc="24CC0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875EE4"/>
    <w:multiLevelType w:val="hybridMultilevel"/>
    <w:tmpl w:val="A6045D96"/>
    <w:lvl w:ilvl="0" w:tplc="15469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5678A3"/>
    <w:multiLevelType w:val="hybridMultilevel"/>
    <w:tmpl w:val="F538EAB0"/>
    <w:lvl w:ilvl="0" w:tplc="54E2B656">
      <w:start w:val="1"/>
      <w:numFmt w:val="decimal"/>
      <w:lvlText w:val="%1."/>
      <w:lvlJc w:val="left"/>
      <w:pPr>
        <w:ind w:left="90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5462C"/>
    <w:multiLevelType w:val="hybridMultilevel"/>
    <w:tmpl w:val="6F129F8E"/>
    <w:lvl w:ilvl="0" w:tplc="13261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271D07"/>
    <w:multiLevelType w:val="hybridMultilevel"/>
    <w:tmpl w:val="9266BF00"/>
    <w:lvl w:ilvl="0" w:tplc="24CC0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707421"/>
    <w:multiLevelType w:val="hybridMultilevel"/>
    <w:tmpl w:val="C73032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160B76"/>
    <w:multiLevelType w:val="hybridMultilevel"/>
    <w:tmpl w:val="A01A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550DBE"/>
    <w:multiLevelType w:val="hybridMultilevel"/>
    <w:tmpl w:val="F488AE32"/>
    <w:lvl w:ilvl="0" w:tplc="04090011">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E61C2E"/>
    <w:multiLevelType w:val="hybridMultilevel"/>
    <w:tmpl w:val="B2003746"/>
    <w:lvl w:ilvl="0" w:tplc="04090011">
      <w:start w:val="1"/>
      <w:numFmt w:val="decimal"/>
      <w:lvlText w:val="%1)"/>
      <w:lvlJc w:val="left"/>
      <w:pPr>
        <w:ind w:left="765" w:hanging="360"/>
      </w:pPr>
      <w:rPr>
        <w:b w:val="0"/>
        <w:color w:val="auto"/>
      </w:rPr>
    </w:lvl>
    <w:lvl w:ilvl="1" w:tplc="04090011">
      <w:start w:val="1"/>
      <w:numFmt w:val="decimal"/>
      <w:lvlText w:val="%2)"/>
      <w:lvlJc w:val="left"/>
      <w:pPr>
        <w:ind w:left="1485" w:hanging="360"/>
      </w:pPr>
      <w:rPr>
        <w:color w:val="auto"/>
      </w:r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7" w15:restartNumberingAfterBreak="0">
    <w:nsid w:val="4F7C04D5"/>
    <w:multiLevelType w:val="hybridMultilevel"/>
    <w:tmpl w:val="13A6050E"/>
    <w:lvl w:ilvl="0" w:tplc="5E568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5E1336"/>
    <w:multiLevelType w:val="hybridMultilevel"/>
    <w:tmpl w:val="61A446BA"/>
    <w:lvl w:ilvl="0" w:tplc="F1B8C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61364B"/>
    <w:multiLevelType w:val="hybridMultilevel"/>
    <w:tmpl w:val="51E65218"/>
    <w:lvl w:ilvl="0" w:tplc="04090011">
      <w:start w:val="1"/>
      <w:numFmt w:val="decimal"/>
      <w:lvlText w:val="%1)"/>
      <w:lvlJc w:val="left"/>
      <w:pPr>
        <w:ind w:left="765" w:hanging="360"/>
      </w:pPr>
      <w:rPr>
        <w:b w:val="0"/>
        <w:color w:val="auto"/>
      </w:rPr>
    </w:lvl>
    <w:lvl w:ilvl="1" w:tplc="04090011">
      <w:start w:val="1"/>
      <w:numFmt w:val="decimal"/>
      <w:lvlText w:val="%2)"/>
      <w:lvlJc w:val="left"/>
      <w:pPr>
        <w:ind w:left="1485" w:hanging="360"/>
      </w:pPr>
      <w:rPr>
        <w:color w:val="auto"/>
      </w:r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 w15:restartNumberingAfterBreak="0">
    <w:nsid w:val="565372D6"/>
    <w:multiLevelType w:val="hybridMultilevel"/>
    <w:tmpl w:val="7BAAB132"/>
    <w:lvl w:ilvl="0" w:tplc="78C8087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F44CE8"/>
    <w:multiLevelType w:val="hybridMultilevel"/>
    <w:tmpl w:val="392A5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0C708A"/>
    <w:multiLevelType w:val="hybridMultilevel"/>
    <w:tmpl w:val="69323176"/>
    <w:lvl w:ilvl="0" w:tplc="C69A89C4">
      <w:start w:val="1"/>
      <w:numFmt w:val="decimal"/>
      <w:lvlText w:val="%1)"/>
      <w:lvlJc w:val="left"/>
      <w:pPr>
        <w:ind w:left="89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FB1FC0"/>
    <w:multiLevelType w:val="hybridMultilevel"/>
    <w:tmpl w:val="83DAB42C"/>
    <w:lvl w:ilvl="0" w:tplc="492A4354">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490AA2"/>
    <w:multiLevelType w:val="hybridMultilevel"/>
    <w:tmpl w:val="2466BA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80373B"/>
    <w:multiLevelType w:val="hybridMultilevel"/>
    <w:tmpl w:val="3D820D8A"/>
    <w:lvl w:ilvl="0" w:tplc="DE644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191ABC"/>
    <w:multiLevelType w:val="hybridMultilevel"/>
    <w:tmpl w:val="DA90596A"/>
    <w:lvl w:ilvl="0" w:tplc="340E6472">
      <w:start w:val="1"/>
      <w:numFmt w:val="decimal"/>
      <w:lvlText w:val="%1)"/>
      <w:lvlJc w:val="left"/>
      <w:pPr>
        <w:ind w:left="810" w:hanging="360"/>
      </w:pPr>
      <w:rPr>
        <w:b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A2D1A72"/>
    <w:multiLevelType w:val="hybridMultilevel"/>
    <w:tmpl w:val="8BA0DBE2"/>
    <w:lvl w:ilvl="0" w:tplc="C958CB1A">
      <w:start w:val="1"/>
      <w:numFmt w:val="decimal"/>
      <w:lvlText w:val="%1."/>
      <w:lvlJc w:val="left"/>
      <w:pPr>
        <w:ind w:left="90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26276"/>
    <w:multiLevelType w:val="hybridMultilevel"/>
    <w:tmpl w:val="4C1C1DC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9" w15:restartNumberingAfterBreak="0">
    <w:nsid w:val="6AF45F96"/>
    <w:multiLevelType w:val="hybridMultilevel"/>
    <w:tmpl w:val="7FEAA6CE"/>
    <w:lvl w:ilvl="0" w:tplc="66BE0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914274"/>
    <w:multiLevelType w:val="hybridMultilevel"/>
    <w:tmpl w:val="19F4262C"/>
    <w:lvl w:ilvl="0" w:tplc="15B63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9E4295"/>
    <w:multiLevelType w:val="hybridMultilevel"/>
    <w:tmpl w:val="453EC170"/>
    <w:lvl w:ilvl="0" w:tplc="9EDA99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EA3069"/>
    <w:multiLevelType w:val="hybridMultilevel"/>
    <w:tmpl w:val="E94C87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4924ED"/>
    <w:multiLevelType w:val="hybridMultilevel"/>
    <w:tmpl w:val="8FEE1D7A"/>
    <w:lvl w:ilvl="0" w:tplc="EA78A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8B10A7"/>
    <w:multiLevelType w:val="hybridMultilevel"/>
    <w:tmpl w:val="AA60C8EA"/>
    <w:lvl w:ilvl="0" w:tplc="296C7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D4B9D"/>
    <w:multiLevelType w:val="hybridMultilevel"/>
    <w:tmpl w:val="18BC6A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BD5B9F"/>
    <w:multiLevelType w:val="hybridMultilevel"/>
    <w:tmpl w:val="390AB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0E62BD"/>
    <w:multiLevelType w:val="hybridMultilevel"/>
    <w:tmpl w:val="59708D14"/>
    <w:lvl w:ilvl="0" w:tplc="7C9249C4">
      <w:start w:val="1"/>
      <w:numFmt w:val="decimal"/>
      <w:lvlText w:val="%1)"/>
      <w:lvlJc w:val="left"/>
      <w:pPr>
        <w:ind w:left="81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9E442F"/>
    <w:multiLevelType w:val="hybridMultilevel"/>
    <w:tmpl w:val="01B27AD2"/>
    <w:lvl w:ilvl="0" w:tplc="535A35B2">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5D700C"/>
    <w:multiLevelType w:val="hybridMultilevel"/>
    <w:tmpl w:val="8954015A"/>
    <w:lvl w:ilvl="0" w:tplc="52D64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5"/>
  </w:num>
  <w:num w:numId="3">
    <w:abstractNumId w:val="55"/>
  </w:num>
  <w:num w:numId="4">
    <w:abstractNumId w:val="41"/>
  </w:num>
  <w:num w:numId="5">
    <w:abstractNumId w:val="52"/>
  </w:num>
  <w:num w:numId="6">
    <w:abstractNumId w:val="5"/>
  </w:num>
  <w:num w:numId="7">
    <w:abstractNumId w:val="56"/>
  </w:num>
  <w:num w:numId="8">
    <w:abstractNumId w:val="33"/>
  </w:num>
  <w:num w:numId="9">
    <w:abstractNumId w:val="46"/>
  </w:num>
  <w:num w:numId="10">
    <w:abstractNumId w:val="36"/>
  </w:num>
  <w:num w:numId="11">
    <w:abstractNumId w:val="7"/>
  </w:num>
  <w:num w:numId="12">
    <w:abstractNumId w:val="39"/>
  </w:num>
  <w:num w:numId="13">
    <w:abstractNumId w:val="43"/>
  </w:num>
  <w:num w:numId="14">
    <w:abstractNumId w:val="44"/>
  </w:num>
  <w:num w:numId="15">
    <w:abstractNumId w:val="15"/>
  </w:num>
  <w:num w:numId="16">
    <w:abstractNumId w:val="8"/>
  </w:num>
  <w:num w:numId="17">
    <w:abstractNumId w:val="6"/>
  </w:num>
  <w:num w:numId="18">
    <w:abstractNumId w:val="45"/>
  </w:num>
  <w:num w:numId="19">
    <w:abstractNumId w:val="11"/>
  </w:num>
  <w:num w:numId="20">
    <w:abstractNumId w:val="26"/>
  </w:num>
  <w:num w:numId="21">
    <w:abstractNumId w:val="9"/>
  </w:num>
  <w:num w:numId="22">
    <w:abstractNumId w:val="54"/>
  </w:num>
  <w:num w:numId="23">
    <w:abstractNumId w:val="59"/>
  </w:num>
  <w:num w:numId="24">
    <w:abstractNumId w:val="49"/>
  </w:num>
  <w:num w:numId="25">
    <w:abstractNumId w:val="53"/>
  </w:num>
  <w:num w:numId="26">
    <w:abstractNumId w:val="20"/>
  </w:num>
  <w:num w:numId="27">
    <w:abstractNumId w:val="32"/>
  </w:num>
  <w:num w:numId="28">
    <w:abstractNumId w:val="38"/>
  </w:num>
  <w:num w:numId="29">
    <w:abstractNumId w:val="29"/>
  </w:num>
  <w:num w:numId="30">
    <w:abstractNumId w:val="13"/>
  </w:num>
  <w:num w:numId="31">
    <w:abstractNumId w:val="24"/>
  </w:num>
  <w:num w:numId="32">
    <w:abstractNumId w:val="51"/>
  </w:num>
  <w:num w:numId="33">
    <w:abstractNumId w:val="34"/>
  </w:num>
  <w:num w:numId="34">
    <w:abstractNumId w:val="48"/>
  </w:num>
  <w:num w:numId="35">
    <w:abstractNumId w:val="28"/>
  </w:num>
  <w:num w:numId="36">
    <w:abstractNumId w:val="27"/>
  </w:num>
  <w:num w:numId="37">
    <w:abstractNumId w:val="22"/>
  </w:num>
  <w:num w:numId="38">
    <w:abstractNumId w:val="57"/>
  </w:num>
  <w:num w:numId="39">
    <w:abstractNumId w:val="14"/>
  </w:num>
  <w:num w:numId="40">
    <w:abstractNumId w:val="50"/>
  </w:num>
  <w:num w:numId="41">
    <w:abstractNumId w:val="16"/>
  </w:num>
  <w:num w:numId="42">
    <w:abstractNumId w:val="47"/>
  </w:num>
  <w:num w:numId="43">
    <w:abstractNumId w:val="30"/>
  </w:num>
  <w:num w:numId="44">
    <w:abstractNumId w:val="40"/>
  </w:num>
  <w:num w:numId="45">
    <w:abstractNumId w:val="21"/>
  </w:num>
  <w:num w:numId="46">
    <w:abstractNumId w:val="23"/>
  </w:num>
  <w:num w:numId="47">
    <w:abstractNumId w:val="17"/>
  </w:num>
  <w:num w:numId="48">
    <w:abstractNumId w:val="12"/>
  </w:num>
  <w:num w:numId="49">
    <w:abstractNumId w:val="25"/>
  </w:num>
  <w:num w:numId="50">
    <w:abstractNumId w:val="1"/>
  </w:num>
  <w:num w:numId="51">
    <w:abstractNumId w:val="3"/>
  </w:num>
  <w:num w:numId="52">
    <w:abstractNumId w:val="2"/>
  </w:num>
  <w:num w:numId="53">
    <w:abstractNumId w:val="58"/>
  </w:num>
  <w:num w:numId="54">
    <w:abstractNumId w:val="31"/>
  </w:num>
  <w:num w:numId="55">
    <w:abstractNumId w:val="42"/>
  </w:num>
  <w:num w:numId="56">
    <w:abstractNumId w:val="37"/>
  </w:num>
  <w:num w:numId="57">
    <w:abstractNumId w:val="18"/>
  </w:num>
  <w:num w:numId="58">
    <w:abstractNumId w:val="10"/>
  </w:num>
  <w:num w:numId="59">
    <w:abstractNumId w:val="0"/>
  </w:num>
  <w:num w:numId="60">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1A1"/>
    <w:rsid w:val="00000BFB"/>
    <w:rsid w:val="0000362D"/>
    <w:rsid w:val="00004927"/>
    <w:rsid w:val="0002367B"/>
    <w:rsid w:val="00027F67"/>
    <w:rsid w:val="000322C0"/>
    <w:rsid w:val="00040762"/>
    <w:rsid w:val="00050A1F"/>
    <w:rsid w:val="0005151F"/>
    <w:rsid w:val="0006454C"/>
    <w:rsid w:val="000737B0"/>
    <w:rsid w:val="00076852"/>
    <w:rsid w:val="00084856"/>
    <w:rsid w:val="0008565D"/>
    <w:rsid w:val="000860E9"/>
    <w:rsid w:val="000913CB"/>
    <w:rsid w:val="00092EF0"/>
    <w:rsid w:val="00097399"/>
    <w:rsid w:val="000A00D0"/>
    <w:rsid w:val="000B0B01"/>
    <w:rsid w:val="000B5FF7"/>
    <w:rsid w:val="000B6CCC"/>
    <w:rsid w:val="000C6A79"/>
    <w:rsid w:val="000C73F8"/>
    <w:rsid w:val="000D6A61"/>
    <w:rsid w:val="000E0CF2"/>
    <w:rsid w:val="000E14BE"/>
    <w:rsid w:val="000E6E3F"/>
    <w:rsid w:val="000F0535"/>
    <w:rsid w:val="00100EA4"/>
    <w:rsid w:val="00102D8C"/>
    <w:rsid w:val="001147DD"/>
    <w:rsid w:val="00121A0A"/>
    <w:rsid w:val="00125884"/>
    <w:rsid w:val="00127A76"/>
    <w:rsid w:val="001313E2"/>
    <w:rsid w:val="00131AB4"/>
    <w:rsid w:val="001320A9"/>
    <w:rsid w:val="001362B1"/>
    <w:rsid w:val="0013699B"/>
    <w:rsid w:val="00152787"/>
    <w:rsid w:val="00162323"/>
    <w:rsid w:val="00167CCE"/>
    <w:rsid w:val="00170547"/>
    <w:rsid w:val="001834E3"/>
    <w:rsid w:val="00183908"/>
    <w:rsid w:val="0018480E"/>
    <w:rsid w:val="001A3699"/>
    <w:rsid w:val="001B2D4D"/>
    <w:rsid w:val="001B2F4E"/>
    <w:rsid w:val="001B57A1"/>
    <w:rsid w:val="001B683C"/>
    <w:rsid w:val="001D38E0"/>
    <w:rsid w:val="001D6E9D"/>
    <w:rsid w:val="001D7329"/>
    <w:rsid w:val="001E473B"/>
    <w:rsid w:val="001F0D38"/>
    <w:rsid w:val="001F5773"/>
    <w:rsid w:val="00204092"/>
    <w:rsid w:val="00225D8C"/>
    <w:rsid w:val="00231204"/>
    <w:rsid w:val="00231A33"/>
    <w:rsid w:val="00234B78"/>
    <w:rsid w:val="002425B8"/>
    <w:rsid w:val="002440C6"/>
    <w:rsid w:val="00251BF2"/>
    <w:rsid w:val="00257839"/>
    <w:rsid w:val="002607F3"/>
    <w:rsid w:val="00260CD5"/>
    <w:rsid w:val="002625BB"/>
    <w:rsid w:val="00271950"/>
    <w:rsid w:val="002761B5"/>
    <w:rsid w:val="002815B2"/>
    <w:rsid w:val="00285631"/>
    <w:rsid w:val="00286314"/>
    <w:rsid w:val="002978ED"/>
    <w:rsid w:val="002A17B8"/>
    <w:rsid w:val="002A5F08"/>
    <w:rsid w:val="002B2E47"/>
    <w:rsid w:val="002C3A13"/>
    <w:rsid w:val="002C4572"/>
    <w:rsid w:val="002C5261"/>
    <w:rsid w:val="002D450F"/>
    <w:rsid w:val="002D5C34"/>
    <w:rsid w:val="002D6527"/>
    <w:rsid w:val="002E54F9"/>
    <w:rsid w:val="00301366"/>
    <w:rsid w:val="003026CD"/>
    <w:rsid w:val="003032C2"/>
    <w:rsid w:val="003146DA"/>
    <w:rsid w:val="00320D27"/>
    <w:rsid w:val="00330DCC"/>
    <w:rsid w:val="0033108F"/>
    <w:rsid w:val="003327DE"/>
    <w:rsid w:val="0034261F"/>
    <w:rsid w:val="00346A0B"/>
    <w:rsid w:val="00353163"/>
    <w:rsid w:val="00370185"/>
    <w:rsid w:val="0038158C"/>
    <w:rsid w:val="0038212F"/>
    <w:rsid w:val="00394ED1"/>
    <w:rsid w:val="00395284"/>
    <w:rsid w:val="003A03A5"/>
    <w:rsid w:val="003A08B5"/>
    <w:rsid w:val="003A2A3C"/>
    <w:rsid w:val="003B002F"/>
    <w:rsid w:val="003B65B0"/>
    <w:rsid w:val="003C069E"/>
    <w:rsid w:val="003C222B"/>
    <w:rsid w:val="003E107B"/>
    <w:rsid w:val="003E1D7B"/>
    <w:rsid w:val="003E30A6"/>
    <w:rsid w:val="003E7A91"/>
    <w:rsid w:val="003F4E41"/>
    <w:rsid w:val="003F5077"/>
    <w:rsid w:val="00403CF3"/>
    <w:rsid w:val="004141A9"/>
    <w:rsid w:val="00420227"/>
    <w:rsid w:val="00425F7B"/>
    <w:rsid w:val="004330C1"/>
    <w:rsid w:val="00447AE1"/>
    <w:rsid w:val="00456236"/>
    <w:rsid w:val="00461019"/>
    <w:rsid w:val="00461218"/>
    <w:rsid w:val="00474BCA"/>
    <w:rsid w:val="00476238"/>
    <w:rsid w:val="00482C78"/>
    <w:rsid w:val="00485FE6"/>
    <w:rsid w:val="00496636"/>
    <w:rsid w:val="004A0CDF"/>
    <w:rsid w:val="004A3429"/>
    <w:rsid w:val="004A702E"/>
    <w:rsid w:val="004B308D"/>
    <w:rsid w:val="004B4329"/>
    <w:rsid w:val="004C21D1"/>
    <w:rsid w:val="004D3A65"/>
    <w:rsid w:val="004D412A"/>
    <w:rsid w:val="004E61D6"/>
    <w:rsid w:val="004F5240"/>
    <w:rsid w:val="00525D03"/>
    <w:rsid w:val="00531E59"/>
    <w:rsid w:val="00540A1A"/>
    <w:rsid w:val="00550623"/>
    <w:rsid w:val="0055146C"/>
    <w:rsid w:val="00554FD1"/>
    <w:rsid w:val="0057668F"/>
    <w:rsid w:val="005825E0"/>
    <w:rsid w:val="00587A46"/>
    <w:rsid w:val="00594C62"/>
    <w:rsid w:val="005A1F36"/>
    <w:rsid w:val="005A203A"/>
    <w:rsid w:val="005A3ED9"/>
    <w:rsid w:val="005A5CCF"/>
    <w:rsid w:val="005A605D"/>
    <w:rsid w:val="005B3272"/>
    <w:rsid w:val="005C0042"/>
    <w:rsid w:val="005D143F"/>
    <w:rsid w:val="005D4254"/>
    <w:rsid w:val="005D42D5"/>
    <w:rsid w:val="005D6D3F"/>
    <w:rsid w:val="005D749A"/>
    <w:rsid w:val="005E568D"/>
    <w:rsid w:val="005E72DB"/>
    <w:rsid w:val="005F04AE"/>
    <w:rsid w:val="005F49FB"/>
    <w:rsid w:val="005F4AE2"/>
    <w:rsid w:val="00604374"/>
    <w:rsid w:val="006321E7"/>
    <w:rsid w:val="00643DC3"/>
    <w:rsid w:val="00651883"/>
    <w:rsid w:val="0065299B"/>
    <w:rsid w:val="00655F5A"/>
    <w:rsid w:val="00667894"/>
    <w:rsid w:val="00677C3F"/>
    <w:rsid w:val="00677EEE"/>
    <w:rsid w:val="00681FEA"/>
    <w:rsid w:val="00683BF2"/>
    <w:rsid w:val="00694551"/>
    <w:rsid w:val="00695634"/>
    <w:rsid w:val="006A1418"/>
    <w:rsid w:val="006B4616"/>
    <w:rsid w:val="006B651A"/>
    <w:rsid w:val="006C5CC7"/>
    <w:rsid w:val="006E67E7"/>
    <w:rsid w:val="00715073"/>
    <w:rsid w:val="00723174"/>
    <w:rsid w:val="00723364"/>
    <w:rsid w:val="007379B6"/>
    <w:rsid w:val="0074270A"/>
    <w:rsid w:val="007513F0"/>
    <w:rsid w:val="00767C79"/>
    <w:rsid w:val="00774FFB"/>
    <w:rsid w:val="007830E6"/>
    <w:rsid w:val="00790988"/>
    <w:rsid w:val="007945FB"/>
    <w:rsid w:val="007A0DE9"/>
    <w:rsid w:val="007A1A2A"/>
    <w:rsid w:val="007B087A"/>
    <w:rsid w:val="007B0EDC"/>
    <w:rsid w:val="007B3484"/>
    <w:rsid w:val="007B5A42"/>
    <w:rsid w:val="007B73A6"/>
    <w:rsid w:val="007C5673"/>
    <w:rsid w:val="007C6692"/>
    <w:rsid w:val="007E0025"/>
    <w:rsid w:val="007E3374"/>
    <w:rsid w:val="007E5EF5"/>
    <w:rsid w:val="007F11A1"/>
    <w:rsid w:val="007F17D8"/>
    <w:rsid w:val="007F2953"/>
    <w:rsid w:val="00805088"/>
    <w:rsid w:val="00805749"/>
    <w:rsid w:val="00811E22"/>
    <w:rsid w:val="00827755"/>
    <w:rsid w:val="00827CCF"/>
    <w:rsid w:val="00833764"/>
    <w:rsid w:val="00851DC6"/>
    <w:rsid w:val="00853A10"/>
    <w:rsid w:val="00854ADD"/>
    <w:rsid w:val="0085571D"/>
    <w:rsid w:val="00862A14"/>
    <w:rsid w:val="00883DC8"/>
    <w:rsid w:val="008A34FB"/>
    <w:rsid w:val="008A393A"/>
    <w:rsid w:val="008B2264"/>
    <w:rsid w:val="008C3D01"/>
    <w:rsid w:val="008C46B4"/>
    <w:rsid w:val="008D43DC"/>
    <w:rsid w:val="008D511A"/>
    <w:rsid w:val="008E786D"/>
    <w:rsid w:val="008F6992"/>
    <w:rsid w:val="008F78EA"/>
    <w:rsid w:val="0090731F"/>
    <w:rsid w:val="00912D4B"/>
    <w:rsid w:val="00930C73"/>
    <w:rsid w:val="0093596D"/>
    <w:rsid w:val="00952498"/>
    <w:rsid w:val="009624A9"/>
    <w:rsid w:val="009746DF"/>
    <w:rsid w:val="00974FCC"/>
    <w:rsid w:val="00975C2B"/>
    <w:rsid w:val="009870F2"/>
    <w:rsid w:val="009A5514"/>
    <w:rsid w:val="009A7FBB"/>
    <w:rsid w:val="009B533D"/>
    <w:rsid w:val="009C507D"/>
    <w:rsid w:val="009C6A83"/>
    <w:rsid w:val="009E191D"/>
    <w:rsid w:val="009E3604"/>
    <w:rsid w:val="009E726E"/>
    <w:rsid w:val="009F0482"/>
    <w:rsid w:val="00A03196"/>
    <w:rsid w:val="00A12350"/>
    <w:rsid w:val="00A1333D"/>
    <w:rsid w:val="00A253C3"/>
    <w:rsid w:val="00A257BC"/>
    <w:rsid w:val="00A301DE"/>
    <w:rsid w:val="00A562FA"/>
    <w:rsid w:val="00A67732"/>
    <w:rsid w:val="00A774F8"/>
    <w:rsid w:val="00A81BBF"/>
    <w:rsid w:val="00A93D2A"/>
    <w:rsid w:val="00AB614E"/>
    <w:rsid w:val="00AC6558"/>
    <w:rsid w:val="00AC746C"/>
    <w:rsid w:val="00AC7F23"/>
    <w:rsid w:val="00AD587F"/>
    <w:rsid w:val="00AD751B"/>
    <w:rsid w:val="00AE3075"/>
    <w:rsid w:val="00AE751E"/>
    <w:rsid w:val="00B03E81"/>
    <w:rsid w:val="00B0478B"/>
    <w:rsid w:val="00B04898"/>
    <w:rsid w:val="00B06CDD"/>
    <w:rsid w:val="00B1534E"/>
    <w:rsid w:val="00B21E20"/>
    <w:rsid w:val="00B22CFB"/>
    <w:rsid w:val="00B22E1E"/>
    <w:rsid w:val="00B33660"/>
    <w:rsid w:val="00B34C9B"/>
    <w:rsid w:val="00B36F29"/>
    <w:rsid w:val="00B403F2"/>
    <w:rsid w:val="00B52D55"/>
    <w:rsid w:val="00B618D4"/>
    <w:rsid w:val="00B640B3"/>
    <w:rsid w:val="00B76061"/>
    <w:rsid w:val="00B93306"/>
    <w:rsid w:val="00B95945"/>
    <w:rsid w:val="00BA1C14"/>
    <w:rsid w:val="00BA529A"/>
    <w:rsid w:val="00BB06FA"/>
    <w:rsid w:val="00BB5E98"/>
    <w:rsid w:val="00BB7F98"/>
    <w:rsid w:val="00BC46D7"/>
    <w:rsid w:val="00BD0B4D"/>
    <w:rsid w:val="00BD2BB0"/>
    <w:rsid w:val="00BD47AC"/>
    <w:rsid w:val="00BD47D0"/>
    <w:rsid w:val="00BE0A86"/>
    <w:rsid w:val="00BE7105"/>
    <w:rsid w:val="00BF0BE9"/>
    <w:rsid w:val="00BF1A2C"/>
    <w:rsid w:val="00C07F20"/>
    <w:rsid w:val="00C14A8B"/>
    <w:rsid w:val="00C275DD"/>
    <w:rsid w:val="00C37A66"/>
    <w:rsid w:val="00C50899"/>
    <w:rsid w:val="00C559D2"/>
    <w:rsid w:val="00C564C3"/>
    <w:rsid w:val="00C64DB3"/>
    <w:rsid w:val="00C678E1"/>
    <w:rsid w:val="00C743D6"/>
    <w:rsid w:val="00C80B00"/>
    <w:rsid w:val="00C82213"/>
    <w:rsid w:val="00C83478"/>
    <w:rsid w:val="00C90118"/>
    <w:rsid w:val="00C92C9B"/>
    <w:rsid w:val="00CA10A2"/>
    <w:rsid w:val="00CA3B19"/>
    <w:rsid w:val="00CA7CAF"/>
    <w:rsid w:val="00CB140C"/>
    <w:rsid w:val="00CB1B51"/>
    <w:rsid w:val="00CC5EB9"/>
    <w:rsid w:val="00CC6454"/>
    <w:rsid w:val="00CE45C7"/>
    <w:rsid w:val="00CF2F69"/>
    <w:rsid w:val="00CF3A82"/>
    <w:rsid w:val="00D1237B"/>
    <w:rsid w:val="00D13234"/>
    <w:rsid w:val="00D26C43"/>
    <w:rsid w:val="00D27E66"/>
    <w:rsid w:val="00D30E84"/>
    <w:rsid w:val="00D33C18"/>
    <w:rsid w:val="00D33C81"/>
    <w:rsid w:val="00D47AC1"/>
    <w:rsid w:val="00D659B2"/>
    <w:rsid w:val="00D70B4D"/>
    <w:rsid w:val="00D72DA4"/>
    <w:rsid w:val="00D7485F"/>
    <w:rsid w:val="00D8106D"/>
    <w:rsid w:val="00D81FAF"/>
    <w:rsid w:val="00D9466B"/>
    <w:rsid w:val="00D961FB"/>
    <w:rsid w:val="00D96687"/>
    <w:rsid w:val="00D976D6"/>
    <w:rsid w:val="00DB2023"/>
    <w:rsid w:val="00DB30DC"/>
    <w:rsid w:val="00DB6C60"/>
    <w:rsid w:val="00DB7653"/>
    <w:rsid w:val="00DD015F"/>
    <w:rsid w:val="00DD70DE"/>
    <w:rsid w:val="00DE232F"/>
    <w:rsid w:val="00DE4B2E"/>
    <w:rsid w:val="00DE7D03"/>
    <w:rsid w:val="00E07EE4"/>
    <w:rsid w:val="00E1631F"/>
    <w:rsid w:val="00E228A2"/>
    <w:rsid w:val="00E365CF"/>
    <w:rsid w:val="00E40B57"/>
    <w:rsid w:val="00E525FD"/>
    <w:rsid w:val="00E61831"/>
    <w:rsid w:val="00E6252B"/>
    <w:rsid w:val="00E652E2"/>
    <w:rsid w:val="00E70946"/>
    <w:rsid w:val="00E70BF2"/>
    <w:rsid w:val="00E71300"/>
    <w:rsid w:val="00E8011C"/>
    <w:rsid w:val="00E839EB"/>
    <w:rsid w:val="00E87742"/>
    <w:rsid w:val="00EA1A0A"/>
    <w:rsid w:val="00EA25C8"/>
    <w:rsid w:val="00EA5074"/>
    <w:rsid w:val="00EB204A"/>
    <w:rsid w:val="00EB2BCD"/>
    <w:rsid w:val="00EC6D50"/>
    <w:rsid w:val="00ED4389"/>
    <w:rsid w:val="00ED4C25"/>
    <w:rsid w:val="00ED6CA5"/>
    <w:rsid w:val="00EE1F04"/>
    <w:rsid w:val="00EF6DED"/>
    <w:rsid w:val="00F02416"/>
    <w:rsid w:val="00F036EF"/>
    <w:rsid w:val="00F10444"/>
    <w:rsid w:val="00F16606"/>
    <w:rsid w:val="00F16BBD"/>
    <w:rsid w:val="00F347F5"/>
    <w:rsid w:val="00F404A2"/>
    <w:rsid w:val="00F50A4C"/>
    <w:rsid w:val="00F51E82"/>
    <w:rsid w:val="00F55CFB"/>
    <w:rsid w:val="00F57A58"/>
    <w:rsid w:val="00F6420F"/>
    <w:rsid w:val="00F64E24"/>
    <w:rsid w:val="00F67B66"/>
    <w:rsid w:val="00F703B9"/>
    <w:rsid w:val="00F71D89"/>
    <w:rsid w:val="00F73827"/>
    <w:rsid w:val="00F864B7"/>
    <w:rsid w:val="00F9453B"/>
    <w:rsid w:val="00F97F85"/>
    <w:rsid w:val="00FA155A"/>
    <w:rsid w:val="00FA468E"/>
    <w:rsid w:val="00FA4A86"/>
    <w:rsid w:val="00FA4C5A"/>
    <w:rsid w:val="00FA5BC0"/>
    <w:rsid w:val="00FB2888"/>
    <w:rsid w:val="00FB73EC"/>
    <w:rsid w:val="00FC11C9"/>
    <w:rsid w:val="00FC3926"/>
    <w:rsid w:val="00FC6228"/>
    <w:rsid w:val="00FC6AD8"/>
    <w:rsid w:val="00FD04AD"/>
    <w:rsid w:val="00FD6EA7"/>
    <w:rsid w:val="00FE68BF"/>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816B0"/>
  <w15:docId w15:val="{F69750B8-A7E6-4FDE-B2BD-41C3CD33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9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spacing w:after="200" w:line="276" w:lineRule="auto"/>
      <w:ind w:left="720"/>
      <w:contextualSpacing/>
      <w:jc w:val="left"/>
    </w:pPr>
    <w:rPr>
      <w:rFonts w:ascii="Calibri" w:eastAsia="Calibri" w:hAnsi="Calibri" w:cs="Times New Roman"/>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odyTextIndent2">
    <w:name w:val="Body Text Indent 2"/>
    <w:basedOn w:val="Normal"/>
    <w:link w:val="BodyTextIndent2Char"/>
    <w:pPr>
      <w:spacing w:line="240" w:lineRule="auto"/>
      <w:ind w:left="-720"/>
      <w:jc w:val="left"/>
    </w:pPr>
    <w:rPr>
      <w:rFonts w:ascii="Arial" w:eastAsia="Times New Roman" w:hAnsi="Arial" w:cs="Times New Roman"/>
      <w:snapToGrid w:val="0"/>
      <w:sz w:val="20"/>
      <w:szCs w:val="20"/>
      <w:lang w:val="en-US"/>
    </w:rPr>
  </w:style>
  <w:style w:type="character" w:customStyle="1" w:styleId="BodyTextIndent2Char">
    <w:name w:val="Body Text Indent 2 Char"/>
    <w:basedOn w:val="DefaultParagraphFont"/>
    <w:link w:val="BodyTextIndent2"/>
    <w:rPr>
      <w:rFonts w:ascii="Arial" w:eastAsia="Times New Roman" w:hAnsi="Arial" w:cs="Times New Roman"/>
      <w:snapToGrid w:val="0"/>
      <w:sz w:val="20"/>
      <w:szCs w:val="20"/>
      <w:lang w:val="en-US"/>
    </w:rPr>
  </w:style>
  <w:style w:type="paragraph" w:customStyle="1" w:styleId="text">
    <w:name w:val="text"/>
    <w:basedOn w:val="Normal"/>
    <w:uiPriority w:val="99"/>
    <w:pPr>
      <w:widowControl w:val="0"/>
      <w:tabs>
        <w:tab w:val="left" w:pos="1200"/>
        <w:tab w:val="left" w:pos="5040"/>
        <w:tab w:val="left" w:pos="5520"/>
        <w:tab w:val="left" w:leader="underscore" w:pos="8640"/>
      </w:tabs>
      <w:spacing w:line="240" w:lineRule="auto"/>
      <w:ind w:left="720" w:hanging="720"/>
    </w:pPr>
    <w:rPr>
      <w:rFonts w:ascii="Arial" w:eastAsia="Times New Roman" w:hAnsi="Arial" w:cs="Times New Roman"/>
      <w:sz w:val="24"/>
      <w:szCs w:val="20"/>
      <w:lang w:val="en-US"/>
    </w:rPr>
  </w:style>
  <w:style w:type="paragraph" w:styleId="NoSpacing">
    <w:name w:val="No Spacing"/>
    <w:link w:val="NoSpacingChar"/>
    <w:uiPriority w:val="1"/>
    <w:qFormat/>
    <w:rsid w:val="000B0B01"/>
    <w:pPr>
      <w:spacing w:line="240" w:lineRule="auto"/>
    </w:pPr>
  </w:style>
  <w:style w:type="character" w:customStyle="1" w:styleId="NoSpacingChar">
    <w:name w:val="No Spacing Char"/>
    <w:basedOn w:val="DefaultParagraphFont"/>
    <w:link w:val="NoSpacing"/>
    <w:uiPriority w:val="1"/>
    <w:rsid w:val="007379B6"/>
  </w:style>
  <w:style w:type="table" w:customStyle="1" w:styleId="TableGrid1">
    <w:name w:val="Table Grid1"/>
    <w:basedOn w:val="TableNormal"/>
    <w:next w:val="TableGrid"/>
    <w:uiPriority w:val="59"/>
    <w:rsid w:val="00F51E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21A0A"/>
  </w:style>
  <w:style w:type="character" w:customStyle="1" w:styleId="NormalIndentChar">
    <w:name w:val="Normal Indent Char"/>
    <w:basedOn w:val="DefaultParagraphFont"/>
    <w:link w:val="NormalIndent"/>
    <w:uiPriority w:val="99"/>
    <w:locked/>
    <w:rsid w:val="00E839EB"/>
    <w:rPr>
      <w:rFonts w:ascii="Arial" w:eastAsia="Times New Roman" w:hAnsi="Arial" w:cs="Times New Roman"/>
      <w:color w:val="000000" w:themeColor="text1"/>
      <w:sz w:val="20"/>
      <w:szCs w:val="20"/>
      <w:lang w:eastAsia="ja-JP"/>
    </w:rPr>
  </w:style>
  <w:style w:type="paragraph" w:styleId="NormalIndent">
    <w:name w:val="Normal Indent"/>
    <w:basedOn w:val="Normal"/>
    <w:link w:val="NormalIndentChar"/>
    <w:uiPriority w:val="99"/>
    <w:unhideWhenUsed/>
    <w:rsid w:val="00E839EB"/>
    <w:pPr>
      <w:spacing w:before="120" w:line="240" w:lineRule="auto"/>
      <w:ind w:left="1440"/>
      <w:jc w:val="left"/>
    </w:pPr>
    <w:rPr>
      <w:rFonts w:ascii="Arial" w:eastAsia="Times New Roman" w:hAnsi="Arial" w:cs="Times New Roman"/>
      <w:color w:val="000000" w:themeColor="text1"/>
      <w:sz w:val="20"/>
      <w:szCs w:val="20"/>
      <w:lang w:eastAsia="ja-JP"/>
    </w:rPr>
  </w:style>
  <w:style w:type="paragraph" w:styleId="Title">
    <w:name w:val="Title"/>
    <w:basedOn w:val="Normal"/>
    <w:link w:val="TitleChar"/>
    <w:qFormat/>
    <w:rsid w:val="000E6E3F"/>
    <w:pPr>
      <w:spacing w:line="240" w:lineRule="auto"/>
      <w:jc w:val="center"/>
    </w:pPr>
    <w:rPr>
      <w:rFonts w:ascii="Arial" w:eastAsia="Times New Roman" w:hAnsi="Arial" w:cs="Times New Roman"/>
      <w:b/>
      <w:sz w:val="28"/>
      <w:lang w:val="x-none" w:eastAsia="x-none"/>
    </w:rPr>
  </w:style>
  <w:style w:type="character" w:customStyle="1" w:styleId="TitleChar">
    <w:name w:val="Title Char"/>
    <w:basedOn w:val="DefaultParagraphFont"/>
    <w:link w:val="Title"/>
    <w:rsid w:val="000E6E3F"/>
    <w:rPr>
      <w:rFonts w:ascii="Arial" w:eastAsia="Times New Roman" w:hAnsi="Arial" w:cs="Times New Roman"/>
      <w:b/>
      <w:sz w:val="28"/>
      <w:lang w:val="x-none" w:eastAsia="x-none"/>
    </w:rPr>
  </w:style>
  <w:style w:type="paragraph" w:styleId="NormalWeb">
    <w:name w:val="Normal (Web)"/>
    <w:basedOn w:val="Normal"/>
    <w:uiPriority w:val="99"/>
    <w:semiHidden/>
    <w:unhideWhenUsed/>
    <w:rsid w:val="00AE751E"/>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2514">
      <w:bodyDiv w:val="1"/>
      <w:marLeft w:val="0"/>
      <w:marRight w:val="0"/>
      <w:marTop w:val="0"/>
      <w:marBottom w:val="0"/>
      <w:divBdr>
        <w:top w:val="none" w:sz="0" w:space="0" w:color="auto"/>
        <w:left w:val="none" w:sz="0" w:space="0" w:color="auto"/>
        <w:bottom w:val="none" w:sz="0" w:space="0" w:color="auto"/>
        <w:right w:val="none" w:sz="0" w:space="0" w:color="auto"/>
      </w:divBdr>
    </w:div>
    <w:div w:id="201600887">
      <w:bodyDiv w:val="1"/>
      <w:marLeft w:val="0"/>
      <w:marRight w:val="0"/>
      <w:marTop w:val="0"/>
      <w:marBottom w:val="0"/>
      <w:divBdr>
        <w:top w:val="none" w:sz="0" w:space="0" w:color="auto"/>
        <w:left w:val="none" w:sz="0" w:space="0" w:color="auto"/>
        <w:bottom w:val="none" w:sz="0" w:space="0" w:color="auto"/>
        <w:right w:val="none" w:sz="0" w:space="0" w:color="auto"/>
      </w:divBdr>
    </w:div>
    <w:div w:id="513232494">
      <w:bodyDiv w:val="1"/>
      <w:marLeft w:val="0"/>
      <w:marRight w:val="0"/>
      <w:marTop w:val="0"/>
      <w:marBottom w:val="0"/>
      <w:divBdr>
        <w:top w:val="none" w:sz="0" w:space="0" w:color="auto"/>
        <w:left w:val="none" w:sz="0" w:space="0" w:color="auto"/>
        <w:bottom w:val="none" w:sz="0" w:space="0" w:color="auto"/>
        <w:right w:val="none" w:sz="0" w:space="0" w:color="auto"/>
      </w:divBdr>
    </w:div>
    <w:div w:id="529412153">
      <w:bodyDiv w:val="1"/>
      <w:marLeft w:val="0"/>
      <w:marRight w:val="0"/>
      <w:marTop w:val="0"/>
      <w:marBottom w:val="0"/>
      <w:divBdr>
        <w:top w:val="none" w:sz="0" w:space="0" w:color="auto"/>
        <w:left w:val="none" w:sz="0" w:space="0" w:color="auto"/>
        <w:bottom w:val="none" w:sz="0" w:space="0" w:color="auto"/>
        <w:right w:val="none" w:sz="0" w:space="0" w:color="auto"/>
      </w:divBdr>
    </w:div>
    <w:div w:id="573128975">
      <w:bodyDiv w:val="1"/>
      <w:marLeft w:val="0"/>
      <w:marRight w:val="0"/>
      <w:marTop w:val="0"/>
      <w:marBottom w:val="0"/>
      <w:divBdr>
        <w:top w:val="none" w:sz="0" w:space="0" w:color="auto"/>
        <w:left w:val="none" w:sz="0" w:space="0" w:color="auto"/>
        <w:bottom w:val="none" w:sz="0" w:space="0" w:color="auto"/>
        <w:right w:val="none" w:sz="0" w:space="0" w:color="auto"/>
      </w:divBdr>
    </w:div>
    <w:div w:id="588392768">
      <w:bodyDiv w:val="1"/>
      <w:marLeft w:val="0"/>
      <w:marRight w:val="0"/>
      <w:marTop w:val="0"/>
      <w:marBottom w:val="0"/>
      <w:divBdr>
        <w:top w:val="none" w:sz="0" w:space="0" w:color="auto"/>
        <w:left w:val="none" w:sz="0" w:space="0" w:color="auto"/>
        <w:bottom w:val="none" w:sz="0" w:space="0" w:color="auto"/>
        <w:right w:val="none" w:sz="0" w:space="0" w:color="auto"/>
      </w:divBdr>
    </w:div>
    <w:div w:id="1098450998">
      <w:bodyDiv w:val="1"/>
      <w:marLeft w:val="0"/>
      <w:marRight w:val="0"/>
      <w:marTop w:val="0"/>
      <w:marBottom w:val="0"/>
      <w:divBdr>
        <w:top w:val="none" w:sz="0" w:space="0" w:color="auto"/>
        <w:left w:val="none" w:sz="0" w:space="0" w:color="auto"/>
        <w:bottom w:val="none" w:sz="0" w:space="0" w:color="auto"/>
        <w:right w:val="none" w:sz="0" w:space="0" w:color="auto"/>
      </w:divBdr>
    </w:div>
    <w:div w:id="1240407187">
      <w:bodyDiv w:val="1"/>
      <w:marLeft w:val="0"/>
      <w:marRight w:val="0"/>
      <w:marTop w:val="0"/>
      <w:marBottom w:val="0"/>
      <w:divBdr>
        <w:top w:val="none" w:sz="0" w:space="0" w:color="auto"/>
        <w:left w:val="none" w:sz="0" w:space="0" w:color="auto"/>
        <w:bottom w:val="none" w:sz="0" w:space="0" w:color="auto"/>
        <w:right w:val="none" w:sz="0" w:space="0" w:color="auto"/>
      </w:divBdr>
    </w:div>
    <w:div w:id="13620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08FC5-4683-4B6B-8B8D-D3004DC0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1957</Words>
  <Characters>11156</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Research Now</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POshea</dc:creator>
  <cp:lastModifiedBy>Harvir S Bansal</cp:lastModifiedBy>
  <cp:revision>9</cp:revision>
  <cp:lastPrinted>2014-08-13T16:45:00Z</cp:lastPrinted>
  <dcterms:created xsi:type="dcterms:W3CDTF">2020-12-02T22:48:00Z</dcterms:created>
  <dcterms:modified xsi:type="dcterms:W3CDTF">2020-12-03T04:36:00Z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